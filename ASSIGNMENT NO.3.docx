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778" w:rsidRPr="00C3217A" w:rsidRDefault="00FE6778" w:rsidP="00FE6778">
      <w:pPr>
        <w:jc w:val="center"/>
        <w:rPr>
          <w:rFonts w:ascii="Arial" w:hAnsi="Arial" w:cs="Arial"/>
          <w:b/>
          <w:bCs/>
          <w:color w:val="000000" w:themeColor="text1"/>
          <w:sz w:val="40"/>
          <w:szCs w:val="40"/>
          <w:u w:val="single"/>
        </w:rPr>
      </w:pPr>
      <w:r w:rsidRPr="00C3217A">
        <w:rPr>
          <w:rFonts w:ascii="Arial" w:hAnsi="Arial" w:cs="Arial"/>
          <w:b/>
          <w:bCs/>
          <w:color w:val="000000" w:themeColor="text1"/>
          <w:sz w:val="40"/>
          <w:szCs w:val="40"/>
          <w:u w:val="single"/>
        </w:rPr>
        <w:t>ASSIGNMENT NO.3.</w:t>
      </w:r>
    </w:p>
    <w:p w:rsidR="00FE6778" w:rsidRPr="00C3217A" w:rsidRDefault="00FE6778" w:rsidP="00FE6778">
      <w:pPr>
        <w:pStyle w:val="Default"/>
        <w:rPr>
          <w:rFonts w:ascii="Arial" w:hAnsi="Arial" w:cs="Arial"/>
          <w:color w:val="000000" w:themeColor="text1"/>
        </w:rPr>
      </w:pPr>
      <w:r w:rsidRPr="00C3217A">
        <w:rPr>
          <w:rFonts w:ascii="Arial" w:hAnsi="Arial" w:cs="Arial"/>
          <w:b/>
          <w:bCs/>
          <w:color w:val="000000" w:themeColor="text1"/>
          <w:sz w:val="32"/>
          <w:szCs w:val="32"/>
          <w:u w:val="single"/>
        </w:rPr>
        <w:t xml:space="preserve">Aim :- </w:t>
      </w:r>
    </w:p>
    <w:p w:rsidR="00FE6778" w:rsidRPr="00C3217A" w:rsidRDefault="00FE6778" w:rsidP="00FE6778">
      <w:pPr>
        <w:pStyle w:val="Default"/>
        <w:rPr>
          <w:rFonts w:ascii="Arial" w:hAnsi="Arial" w:cs="Arial"/>
          <w:color w:val="000000" w:themeColor="text1"/>
        </w:rPr>
      </w:pPr>
      <w:r w:rsidRPr="00C3217A">
        <w:rPr>
          <w:rFonts w:ascii="Arial" w:hAnsi="Arial" w:cs="Arial"/>
          <w:color w:val="000000" w:themeColor="text1"/>
        </w:rPr>
        <w:t>There are flight paths between cities. If there is a flight between city A and city B then there is an edge between the cities. The cost of the edge can be the time that flight takes to reach city B from A, or the amount of fuel used for the journey. Represent this as a graph. The node can be represented by airport name or name of the city. Use adjacency list representation of the graph or use adjacency matrix representation of the graph. Justify the storage representations used .</w:t>
      </w:r>
    </w:p>
    <w:p w:rsidR="00FE6778" w:rsidRPr="00C3217A" w:rsidRDefault="00FE6778" w:rsidP="00FE6778">
      <w:pPr>
        <w:rPr>
          <w:rFonts w:ascii="Arial" w:hAnsi="Arial" w:cs="Arial"/>
          <w:b/>
          <w:bCs/>
          <w:color w:val="000000" w:themeColor="text1"/>
          <w:sz w:val="32"/>
          <w:szCs w:val="32"/>
          <w:u w:val="single"/>
        </w:rPr>
      </w:pPr>
    </w:p>
    <w:p w:rsidR="00FE6778" w:rsidRPr="00C3217A" w:rsidRDefault="00FE6778" w:rsidP="00FE6778">
      <w:pPr>
        <w:rPr>
          <w:rFonts w:ascii="Arial" w:hAnsi="Arial" w:cs="Arial"/>
          <w:b/>
          <w:bCs/>
          <w:color w:val="000000" w:themeColor="text1"/>
          <w:sz w:val="32"/>
          <w:szCs w:val="32"/>
          <w:u w:val="single"/>
        </w:rPr>
      </w:pPr>
      <w:r w:rsidRPr="00C3217A">
        <w:rPr>
          <w:rFonts w:ascii="Arial" w:hAnsi="Arial" w:cs="Arial"/>
          <w:b/>
          <w:bCs/>
          <w:color w:val="000000" w:themeColor="text1"/>
          <w:sz w:val="32"/>
          <w:szCs w:val="32"/>
          <w:u w:val="single"/>
        </w:rPr>
        <w:t>Objective:-</w:t>
      </w:r>
      <w:r w:rsidRPr="00C3217A">
        <w:rPr>
          <w:rFonts w:ascii="Arial" w:hAnsi="Arial" w:cs="Arial"/>
          <w:color w:val="000000" w:themeColor="text1"/>
          <w:sz w:val="24"/>
          <w:szCs w:val="24"/>
        </w:rPr>
        <w:t>To learn adjacency list representation of graph.</w:t>
      </w:r>
    </w:p>
    <w:p w:rsidR="00FE6778" w:rsidRPr="00C3217A" w:rsidRDefault="00FE6778" w:rsidP="00FE6778">
      <w:pPr>
        <w:rPr>
          <w:rFonts w:ascii="Arial" w:hAnsi="Arial" w:cs="Arial"/>
          <w:b/>
          <w:bCs/>
          <w:color w:val="000000" w:themeColor="text1"/>
          <w:sz w:val="32"/>
          <w:szCs w:val="32"/>
          <w:u w:val="single"/>
        </w:rPr>
      </w:pPr>
      <w:r w:rsidRPr="00C3217A">
        <w:rPr>
          <w:rFonts w:ascii="Arial" w:hAnsi="Arial" w:cs="Arial"/>
          <w:b/>
          <w:bCs/>
          <w:color w:val="000000" w:themeColor="text1"/>
          <w:sz w:val="32"/>
          <w:szCs w:val="32"/>
          <w:u w:val="single"/>
        </w:rPr>
        <w:t>Theory:-</w:t>
      </w:r>
    </w:p>
    <w:p w:rsidR="00C3217A" w:rsidRPr="00C3217A" w:rsidRDefault="00C3217A" w:rsidP="00C3217A">
      <w:pPr>
        <w:shd w:val="clear" w:color="auto" w:fill="FFFFFF"/>
        <w:spacing w:after="0" w:line="240" w:lineRule="auto"/>
        <w:textAlignment w:val="baseline"/>
        <w:rPr>
          <w:rFonts w:ascii="Arial" w:eastAsia="Times New Roman" w:hAnsi="Arial" w:cs="Arial"/>
          <w:color w:val="000000" w:themeColor="text1"/>
          <w:sz w:val="24"/>
          <w:szCs w:val="24"/>
          <w:lang w:bidi="bn-IN"/>
        </w:rPr>
      </w:pPr>
      <w:r w:rsidRPr="00C3217A">
        <w:rPr>
          <w:rFonts w:ascii="Arial" w:eastAsia="Times New Roman" w:hAnsi="Arial" w:cs="Arial"/>
          <w:color w:val="000000" w:themeColor="text1"/>
          <w:sz w:val="24"/>
          <w:szCs w:val="24"/>
          <w:lang w:bidi="bn-IN"/>
        </w:rPr>
        <w:t>Following two are the most commonly used representations of a graph.</w:t>
      </w:r>
      <w:r w:rsidRPr="00C3217A">
        <w:rPr>
          <w:rFonts w:ascii="Arial" w:eastAsia="Times New Roman" w:hAnsi="Arial" w:cs="Arial"/>
          <w:color w:val="000000" w:themeColor="text1"/>
          <w:sz w:val="24"/>
          <w:szCs w:val="24"/>
          <w:lang w:bidi="bn-IN"/>
        </w:rPr>
        <w:br/>
      </w:r>
      <w:r w:rsidRPr="00C3217A">
        <w:rPr>
          <w:rFonts w:ascii="Arial" w:eastAsia="Times New Roman" w:hAnsi="Arial" w:cs="Arial"/>
          <w:b/>
          <w:bCs/>
          <w:color w:val="000000" w:themeColor="text1"/>
          <w:sz w:val="24"/>
          <w:szCs w:val="24"/>
          <w:lang w:bidi="bn-IN"/>
        </w:rPr>
        <w:t>1.</w:t>
      </w:r>
      <w:r w:rsidRPr="00C3217A">
        <w:rPr>
          <w:rFonts w:ascii="Arial" w:eastAsia="Times New Roman" w:hAnsi="Arial" w:cs="Arial"/>
          <w:color w:val="000000" w:themeColor="text1"/>
          <w:sz w:val="24"/>
          <w:szCs w:val="24"/>
          <w:lang w:bidi="bn-IN"/>
        </w:rPr>
        <w:t> Adjacency Matrix</w:t>
      </w:r>
      <w:r w:rsidRPr="00C3217A">
        <w:rPr>
          <w:rFonts w:ascii="Arial" w:eastAsia="Times New Roman" w:hAnsi="Arial" w:cs="Arial"/>
          <w:color w:val="000000" w:themeColor="text1"/>
          <w:sz w:val="24"/>
          <w:szCs w:val="24"/>
          <w:lang w:bidi="bn-IN"/>
        </w:rPr>
        <w:br/>
      </w:r>
      <w:r w:rsidRPr="00C3217A">
        <w:rPr>
          <w:rFonts w:ascii="Arial" w:eastAsia="Times New Roman" w:hAnsi="Arial" w:cs="Arial"/>
          <w:b/>
          <w:bCs/>
          <w:color w:val="000000" w:themeColor="text1"/>
          <w:sz w:val="24"/>
          <w:szCs w:val="24"/>
          <w:lang w:bidi="bn-IN"/>
        </w:rPr>
        <w:t>2.</w:t>
      </w:r>
      <w:r w:rsidRPr="00C3217A">
        <w:rPr>
          <w:rFonts w:ascii="Arial" w:eastAsia="Times New Roman" w:hAnsi="Arial" w:cs="Arial"/>
          <w:color w:val="000000" w:themeColor="text1"/>
          <w:sz w:val="24"/>
          <w:szCs w:val="24"/>
          <w:lang w:bidi="bn-IN"/>
        </w:rPr>
        <w:t> Adjacency List</w:t>
      </w:r>
      <w:r w:rsidRPr="00C3217A">
        <w:rPr>
          <w:rFonts w:ascii="Arial" w:eastAsia="Times New Roman" w:hAnsi="Arial" w:cs="Arial"/>
          <w:color w:val="000000" w:themeColor="text1"/>
          <w:sz w:val="24"/>
          <w:szCs w:val="24"/>
          <w:lang w:bidi="bn-IN"/>
        </w:rPr>
        <w:br/>
        <w:t>There are other representations also like, Incidence Matrix and Incidence List. The choice of the graph representation is situation specific. It totally depends on the type of operations to be performed and ease of use.</w:t>
      </w:r>
    </w:p>
    <w:p w:rsidR="00C3217A" w:rsidRPr="00C3217A" w:rsidRDefault="00C3217A" w:rsidP="00C3217A">
      <w:pPr>
        <w:shd w:val="clear" w:color="auto" w:fill="FFFFFF"/>
        <w:spacing w:after="0" w:line="240" w:lineRule="auto"/>
        <w:textAlignment w:val="baseline"/>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Adjacency Matrix:</w:t>
      </w:r>
      <w:r w:rsidRPr="00C3217A">
        <w:rPr>
          <w:rFonts w:ascii="Arial" w:eastAsia="Times New Roman" w:hAnsi="Arial" w:cs="Arial"/>
          <w:color w:val="000000" w:themeColor="text1"/>
          <w:sz w:val="24"/>
          <w:szCs w:val="24"/>
          <w:lang w:bidi="bn-IN"/>
        </w:rPr>
        <w:br/>
        <w:t>Adjacency Matrix is a 2D array of size V x V where V is the number of vertices in a graph. Let the 2D array be adj[][], a slot adj[i][j] = 1 indicates that there is an edge from vertex i to vertex j. Adjacency matrix for undirected graph is always symmetric. Adjacency Matrix is also used to represent weighted graphs. If adj[i][j] = w, then there is an edge from vertex i to vertex j with weight w.</w:t>
      </w:r>
    </w:p>
    <w:p w:rsidR="00C3217A" w:rsidRPr="00C3217A" w:rsidRDefault="00C3217A" w:rsidP="00C3217A">
      <w:pPr>
        <w:spacing w:after="0" w:line="240" w:lineRule="auto"/>
        <w:rPr>
          <w:ins w:id="0" w:author="Unknown"/>
          <w:rFonts w:ascii="Arial" w:eastAsia="Times New Roman" w:hAnsi="Arial" w:cs="Arial"/>
          <w:color w:val="000000" w:themeColor="text1"/>
          <w:sz w:val="24"/>
          <w:szCs w:val="24"/>
          <w:lang w:bidi="bn-IN"/>
        </w:rPr>
      </w:pPr>
      <w:ins w:id="1" w:author="Unknown">
        <w:r w:rsidRPr="00C3217A">
          <w:rPr>
            <w:rFonts w:ascii="Arial" w:eastAsia="Times New Roman" w:hAnsi="Arial" w:cs="Arial"/>
            <w:color w:val="000000" w:themeColor="text1"/>
            <w:sz w:val="24"/>
            <w:szCs w:val="24"/>
            <w:lang w:bidi="bn-IN"/>
          </w:rPr>
          <w:br/>
        </w:r>
        <w:r w:rsidRPr="00C3217A">
          <w:rPr>
            <w:rFonts w:ascii="Arial" w:eastAsia="Times New Roman" w:hAnsi="Arial" w:cs="Arial"/>
            <w:color w:val="000000" w:themeColor="text1"/>
            <w:sz w:val="24"/>
            <w:szCs w:val="24"/>
            <w:lang w:bidi="bn-IN"/>
          </w:rPr>
          <w:br/>
        </w:r>
      </w:ins>
    </w:p>
    <w:p w:rsidR="00C3217A" w:rsidRPr="00C3217A" w:rsidRDefault="00C3217A" w:rsidP="00C3217A">
      <w:pPr>
        <w:shd w:val="clear" w:color="auto" w:fill="FFFFFF"/>
        <w:spacing w:after="150" w:line="240" w:lineRule="auto"/>
        <w:textAlignment w:val="baseline"/>
        <w:rPr>
          <w:rFonts w:ascii="Arial" w:eastAsia="Times New Roman" w:hAnsi="Arial" w:cs="Arial"/>
          <w:color w:val="000000" w:themeColor="text1"/>
          <w:sz w:val="24"/>
          <w:szCs w:val="24"/>
          <w:lang w:bidi="bn-IN"/>
        </w:rPr>
      </w:pPr>
      <w:ins w:id="2" w:author="Unknown">
        <w:r w:rsidRPr="00C3217A">
          <w:rPr>
            <w:rFonts w:ascii="Arial" w:eastAsia="Times New Roman" w:hAnsi="Arial" w:cs="Arial"/>
            <w:color w:val="000000" w:themeColor="text1"/>
            <w:sz w:val="24"/>
            <w:szCs w:val="24"/>
            <w:lang w:bidi="bn-IN"/>
          </w:rPr>
          <w:lastRenderedPageBreak/>
          <w:t>The adjacency matrix for the above example graph is:</w:t>
        </w:r>
        <w:r w:rsidRPr="00C3217A">
          <w:rPr>
            <w:rFonts w:ascii="Arial" w:eastAsia="Times New Roman" w:hAnsi="Arial" w:cs="Arial"/>
            <w:color w:val="000000" w:themeColor="text1"/>
            <w:sz w:val="24"/>
            <w:szCs w:val="24"/>
            <w:lang w:bidi="bn-IN"/>
          </w:rPr>
          <w:br/>
        </w:r>
      </w:ins>
      <w:r w:rsidRPr="00C3217A">
        <w:rPr>
          <w:rFonts w:ascii="Arial" w:eastAsia="Times New Roman" w:hAnsi="Arial" w:cs="Arial"/>
          <w:noProof/>
          <w:color w:val="000000" w:themeColor="text1"/>
          <w:sz w:val="24"/>
          <w:szCs w:val="24"/>
        </w:rPr>
        <w:drawing>
          <wp:inline distT="0" distB="0" distL="0" distR="0">
            <wp:extent cx="2486025" cy="3648075"/>
            <wp:effectExtent l="19050" t="0" r="9525" b="0"/>
            <wp:docPr id="10" name="Picture 10" descr="Adjacency Matrix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Matrix Representation"/>
                    <pic:cNvPicPr>
                      <a:picLocks noChangeAspect="1" noChangeArrowheads="1"/>
                    </pic:cNvPicPr>
                  </pic:nvPicPr>
                  <pic:blipFill>
                    <a:blip r:embed="rId7"/>
                    <a:srcRect/>
                    <a:stretch>
                      <a:fillRect/>
                    </a:stretch>
                  </pic:blipFill>
                  <pic:spPr bwMode="auto">
                    <a:xfrm>
                      <a:off x="0" y="0"/>
                      <a:ext cx="2486025" cy="3648075"/>
                    </a:xfrm>
                    <a:prstGeom prst="rect">
                      <a:avLst/>
                    </a:prstGeom>
                    <a:noFill/>
                    <a:ln w="9525">
                      <a:noFill/>
                      <a:miter lim="800000"/>
                      <a:headEnd/>
                      <a:tailEnd/>
                    </a:ln>
                  </pic:spPr>
                </pic:pic>
              </a:graphicData>
            </a:graphic>
          </wp:inline>
        </w:drawing>
      </w:r>
      <w:ins w:id="3" w:author="Unknown">
        <w:r w:rsidRPr="00C3217A">
          <w:rPr>
            <w:rFonts w:ascii="Arial" w:eastAsia="Times New Roman" w:hAnsi="Arial" w:cs="Arial"/>
            <w:color w:val="000000" w:themeColor="text1"/>
            <w:sz w:val="24"/>
            <w:szCs w:val="24"/>
            <w:lang w:bidi="bn-IN"/>
          </w:rPr>
          <w:br/>
        </w:r>
        <w:r w:rsidRPr="00C3217A">
          <w:rPr>
            <w:rFonts w:ascii="Arial" w:eastAsia="Times New Roman" w:hAnsi="Arial" w:cs="Arial"/>
            <w:b/>
            <w:bCs/>
            <w:color w:val="000000" w:themeColor="text1"/>
            <w:sz w:val="24"/>
            <w:szCs w:val="24"/>
            <w:lang w:bidi="bn-IN"/>
          </w:rPr>
          <w:t>Adjacency List:</w:t>
        </w:r>
        <w:r w:rsidRPr="00C3217A">
          <w:rPr>
            <w:rFonts w:ascii="Arial" w:eastAsia="Times New Roman" w:hAnsi="Arial" w:cs="Arial"/>
            <w:color w:val="000000" w:themeColor="text1"/>
            <w:sz w:val="24"/>
            <w:szCs w:val="24"/>
            <w:lang w:bidi="bn-IN"/>
          </w:rPr>
          <w:br/>
          <w:t>An array of lists is used. Size of the array is equal to the number of vertices. Let the array be array[]. An entry array[i] represents the list of vertices adjacent to the</w:t>
        </w:r>
        <w:r w:rsidRPr="00C3217A">
          <w:rPr>
            <w:rFonts w:ascii="Arial" w:eastAsia="Times New Roman" w:hAnsi="Arial" w:cs="Arial"/>
            <w:b/>
            <w:bCs/>
            <w:color w:val="000000" w:themeColor="text1"/>
            <w:sz w:val="24"/>
            <w:szCs w:val="24"/>
            <w:lang w:bidi="bn-IN"/>
          </w:rPr>
          <w:t> </w:t>
        </w:r>
        <w:r w:rsidRPr="00C3217A">
          <w:rPr>
            <w:rFonts w:ascii="Arial" w:eastAsia="Times New Roman" w:hAnsi="Arial" w:cs="Arial"/>
            <w:b/>
            <w:bCs/>
            <w:i/>
            <w:iCs/>
            <w:color w:val="000000" w:themeColor="text1"/>
            <w:sz w:val="24"/>
            <w:szCs w:val="24"/>
            <w:lang w:bidi="bn-IN"/>
          </w:rPr>
          <w:t>i</w:t>
        </w:r>
        <w:r w:rsidRPr="00C3217A">
          <w:rPr>
            <w:rFonts w:ascii="Arial" w:eastAsia="Times New Roman" w:hAnsi="Arial" w:cs="Arial"/>
            <w:color w:val="000000" w:themeColor="text1"/>
            <w:sz w:val="24"/>
            <w:szCs w:val="24"/>
            <w:lang w:bidi="bn-IN"/>
          </w:rPr>
          <w:t>th vertex. This representation can also be used to represent a weighted graph. The weights of edges can be represented as lists of pairs. Following is adjacency list representation of the above graph.</w:t>
        </w:r>
      </w:ins>
    </w:p>
    <w:p w:rsidR="00C3217A" w:rsidRPr="00C3217A" w:rsidRDefault="00C3217A" w:rsidP="00C3217A">
      <w:pPr>
        <w:shd w:val="clear" w:color="auto" w:fill="FFFFFF"/>
        <w:spacing w:after="150" w:line="240" w:lineRule="auto"/>
        <w:textAlignment w:val="baseline"/>
        <w:rPr>
          <w:rFonts w:ascii="Arial" w:eastAsia="Times New Roman" w:hAnsi="Arial" w:cs="Arial"/>
          <w:color w:val="000000" w:themeColor="text1"/>
          <w:sz w:val="24"/>
          <w:szCs w:val="24"/>
          <w:lang w:bidi="bn-IN"/>
        </w:rPr>
      </w:pPr>
    </w:p>
    <w:p w:rsidR="00FE6778" w:rsidRPr="00C3217A" w:rsidRDefault="00FE6778" w:rsidP="00FE6778">
      <w:pPr>
        <w:rPr>
          <w:rFonts w:ascii="Arial" w:hAnsi="Arial" w:cs="Arial"/>
          <w:b/>
          <w:bCs/>
          <w:color w:val="000000" w:themeColor="text1"/>
          <w:sz w:val="32"/>
          <w:szCs w:val="32"/>
          <w:u w:val="single"/>
        </w:rPr>
      </w:pPr>
      <w:r w:rsidRPr="00C3217A">
        <w:rPr>
          <w:rFonts w:ascii="Arial" w:hAnsi="Arial" w:cs="Arial"/>
          <w:b/>
          <w:bCs/>
          <w:color w:val="000000" w:themeColor="text1"/>
          <w:sz w:val="32"/>
          <w:szCs w:val="32"/>
          <w:u w:val="single"/>
        </w:rPr>
        <w:t>Algorithm:-</w:t>
      </w:r>
    </w:p>
    <w:p w:rsidR="00C3217A" w:rsidRPr="00C3217A" w:rsidRDefault="00C3217A" w:rsidP="00FE6778">
      <w:pPr>
        <w:rPr>
          <w:rFonts w:ascii="Arial" w:hAnsi="Arial" w:cs="Arial"/>
          <w:b/>
          <w:bCs/>
          <w:color w:val="000000" w:themeColor="text1"/>
          <w:sz w:val="24"/>
          <w:szCs w:val="24"/>
          <w:u w:val="single"/>
        </w:rPr>
      </w:pPr>
      <w:r w:rsidRPr="00C3217A">
        <w:rPr>
          <w:rFonts w:ascii="Arial" w:hAnsi="Arial" w:cs="Arial"/>
          <w:b/>
          <w:bCs/>
          <w:color w:val="000000" w:themeColor="text1"/>
          <w:sz w:val="32"/>
          <w:szCs w:val="32"/>
          <w:u w:val="single"/>
        </w:rPr>
        <w:t>1.BFS :-</w:t>
      </w:r>
    </w:p>
    <w:p w:rsidR="00C3217A" w:rsidRPr="00C3217A" w:rsidRDefault="00C3217A" w:rsidP="00C3217A">
      <w:pPr>
        <w:numPr>
          <w:ilvl w:val="0"/>
          <w:numId w:val="1"/>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Step 1:</w:t>
      </w:r>
      <w:r w:rsidRPr="00C3217A">
        <w:rPr>
          <w:rFonts w:ascii="Arial" w:eastAsia="Times New Roman" w:hAnsi="Arial" w:cs="Arial"/>
          <w:color w:val="000000" w:themeColor="text1"/>
          <w:sz w:val="24"/>
          <w:szCs w:val="24"/>
          <w:lang w:bidi="bn-IN"/>
        </w:rPr>
        <w:t> SET STATUS = 1 (ready state)</w:t>
      </w:r>
      <w:r w:rsidRPr="00C3217A">
        <w:rPr>
          <w:rFonts w:ascii="Arial" w:eastAsia="Times New Roman" w:hAnsi="Arial" w:cs="Arial"/>
          <w:color w:val="000000" w:themeColor="text1"/>
          <w:sz w:val="24"/>
          <w:szCs w:val="24"/>
          <w:lang w:bidi="bn-IN"/>
        </w:rPr>
        <w:br/>
        <w:t>for each node in G</w:t>
      </w:r>
    </w:p>
    <w:p w:rsidR="00C3217A" w:rsidRPr="00C3217A" w:rsidRDefault="00C3217A" w:rsidP="00C3217A">
      <w:pPr>
        <w:numPr>
          <w:ilvl w:val="0"/>
          <w:numId w:val="1"/>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lastRenderedPageBreak/>
        <w:t>Step 2:</w:t>
      </w:r>
      <w:r w:rsidRPr="00C3217A">
        <w:rPr>
          <w:rFonts w:ascii="Arial" w:eastAsia="Times New Roman" w:hAnsi="Arial" w:cs="Arial"/>
          <w:color w:val="000000" w:themeColor="text1"/>
          <w:sz w:val="24"/>
          <w:szCs w:val="24"/>
          <w:lang w:bidi="bn-IN"/>
        </w:rPr>
        <w:t> Enqueue the starting node A</w:t>
      </w:r>
      <w:r w:rsidRPr="00C3217A">
        <w:rPr>
          <w:rFonts w:ascii="Arial" w:eastAsia="Times New Roman" w:hAnsi="Arial" w:cs="Arial"/>
          <w:color w:val="000000" w:themeColor="text1"/>
          <w:sz w:val="24"/>
          <w:szCs w:val="24"/>
          <w:lang w:bidi="bn-IN"/>
        </w:rPr>
        <w:br/>
        <w:t>and set its STATUS = 2</w:t>
      </w:r>
      <w:r w:rsidRPr="00C3217A">
        <w:rPr>
          <w:rFonts w:ascii="Arial" w:eastAsia="Times New Roman" w:hAnsi="Arial" w:cs="Arial"/>
          <w:color w:val="000000" w:themeColor="text1"/>
          <w:sz w:val="24"/>
          <w:szCs w:val="24"/>
          <w:lang w:bidi="bn-IN"/>
        </w:rPr>
        <w:br/>
        <w:t>(waiting state)</w:t>
      </w:r>
    </w:p>
    <w:p w:rsidR="00C3217A" w:rsidRPr="00C3217A" w:rsidRDefault="00C3217A" w:rsidP="00C3217A">
      <w:pPr>
        <w:numPr>
          <w:ilvl w:val="0"/>
          <w:numId w:val="1"/>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Step 3:</w:t>
      </w:r>
      <w:r w:rsidRPr="00C3217A">
        <w:rPr>
          <w:rFonts w:ascii="Arial" w:eastAsia="Times New Roman" w:hAnsi="Arial" w:cs="Arial"/>
          <w:color w:val="000000" w:themeColor="text1"/>
          <w:sz w:val="24"/>
          <w:szCs w:val="24"/>
          <w:lang w:bidi="bn-IN"/>
        </w:rPr>
        <w:t> Repeat Steps 4 and 5 until</w:t>
      </w:r>
      <w:r w:rsidRPr="00C3217A">
        <w:rPr>
          <w:rFonts w:ascii="Arial" w:eastAsia="Times New Roman" w:hAnsi="Arial" w:cs="Arial"/>
          <w:color w:val="000000" w:themeColor="text1"/>
          <w:sz w:val="24"/>
          <w:szCs w:val="24"/>
          <w:lang w:bidi="bn-IN"/>
        </w:rPr>
        <w:br/>
        <w:t>QUEUE is empty</w:t>
      </w:r>
    </w:p>
    <w:p w:rsidR="00C3217A" w:rsidRPr="00C3217A" w:rsidRDefault="00C3217A" w:rsidP="00C3217A">
      <w:pPr>
        <w:numPr>
          <w:ilvl w:val="0"/>
          <w:numId w:val="1"/>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Step 4:</w:t>
      </w:r>
      <w:r w:rsidRPr="00C3217A">
        <w:rPr>
          <w:rFonts w:ascii="Arial" w:eastAsia="Times New Roman" w:hAnsi="Arial" w:cs="Arial"/>
          <w:color w:val="000000" w:themeColor="text1"/>
          <w:sz w:val="24"/>
          <w:szCs w:val="24"/>
          <w:lang w:bidi="bn-IN"/>
        </w:rPr>
        <w:t> Dequeue a node N. Process it</w:t>
      </w:r>
      <w:r w:rsidRPr="00C3217A">
        <w:rPr>
          <w:rFonts w:ascii="Arial" w:eastAsia="Times New Roman" w:hAnsi="Arial" w:cs="Arial"/>
          <w:color w:val="000000" w:themeColor="text1"/>
          <w:sz w:val="24"/>
          <w:szCs w:val="24"/>
          <w:lang w:bidi="bn-IN"/>
        </w:rPr>
        <w:br/>
        <w:t>and set its STATUS = 3</w:t>
      </w:r>
      <w:r w:rsidRPr="00C3217A">
        <w:rPr>
          <w:rFonts w:ascii="Arial" w:eastAsia="Times New Roman" w:hAnsi="Arial" w:cs="Arial"/>
          <w:color w:val="000000" w:themeColor="text1"/>
          <w:sz w:val="24"/>
          <w:szCs w:val="24"/>
          <w:lang w:bidi="bn-IN"/>
        </w:rPr>
        <w:br/>
        <w:t>(processed state).</w:t>
      </w:r>
    </w:p>
    <w:p w:rsidR="00C3217A" w:rsidRPr="00C3217A" w:rsidRDefault="00C3217A" w:rsidP="00C3217A">
      <w:pPr>
        <w:numPr>
          <w:ilvl w:val="0"/>
          <w:numId w:val="1"/>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Step 5:</w:t>
      </w:r>
      <w:r w:rsidRPr="00C3217A">
        <w:rPr>
          <w:rFonts w:ascii="Arial" w:eastAsia="Times New Roman" w:hAnsi="Arial" w:cs="Arial"/>
          <w:color w:val="000000" w:themeColor="text1"/>
          <w:sz w:val="24"/>
          <w:szCs w:val="24"/>
          <w:lang w:bidi="bn-IN"/>
        </w:rPr>
        <w:t> Enqueue all the neighbours of</w:t>
      </w:r>
      <w:r w:rsidRPr="00C3217A">
        <w:rPr>
          <w:rFonts w:ascii="Arial" w:eastAsia="Times New Roman" w:hAnsi="Arial" w:cs="Arial"/>
          <w:color w:val="000000" w:themeColor="text1"/>
          <w:sz w:val="24"/>
          <w:szCs w:val="24"/>
          <w:lang w:bidi="bn-IN"/>
        </w:rPr>
        <w:br/>
        <w:t>N that are in the ready state</w:t>
      </w:r>
      <w:r w:rsidRPr="00C3217A">
        <w:rPr>
          <w:rFonts w:ascii="Arial" w:eastAsia="Times New Roman" w:hAnsi="Arial" w:cs="Arial"/>
          <w:color w:val="000000" w:themeColor="text1"/>
          <w:sz w:val="24"/>
          <w:szCs w:val="24"/>
          <w:lang w:bidi="bn-IN"/>
        </w:rPr>
        <w:br/>
        <w:t>(whose STATUS = 1) and set</w:t>
      </w:r>
      <w:r w:rsidRPr="00C3217A">
        <w:rPr>
          <w:rFonts w:ascii="Arial" w:eastAsia="Times New Roman" w:hAnsi="Arial" w:cs="Arial"/>
          <w:color w:val="000000" w:themeColor="text1"/>
          <w:sz w:val="24"/>
          <w:szCs w:val="24"/>
          <w:lang w:bidi="bn-IN"/>
        </w:rPr>
        <w:br/>
        <w:t>their STATUS = 2</w:t>
      </w:r>
      <w:r w:rsidRPr="00C3217A">
        <w:rPr>
          <w:rFonts w:ascii="Arial" w:eastAsia="Times New Roman" w:hAnsi="Arial" w:cs="Arial"/>
          <w:color w:val="000000" w:themeColor="text1"/>
          <w:sz w:val="24"/>
          <w:szCs w:val="24"/>
          <w:lang w:bidi="bn-IN"/>
        </w:rPr>
        <w:br/>
        <w:t>(waiting state)</w:t>
      </w:r>
      <w:r w:rsidRPr="00C3217A">
        <w:rPr>
          <w:rFonts w:ascii="Arial" w:eastAsia="Times New Roman" w:hAnsi="Arial" w:cs="Arial"/>
          <w:color w:val="000000" w:themeColor="text1"/>
          <w:sz w:val="24"/>
          <w:szCs w:val="24"/>
          <w:lang w:bidi="bn-IN"/>
        </w:rPr>
        <w:br/>
        <w:t>[END OF LOOP]</w:t>
      </w:r>
    </w:p>
    <w:p w:rsidR="00C3217A" w:rsidRPr="00C3217A" w:rsidRDefault="00C3217A" w:rsidP="00C3217A">
      <w:pPr>
        <w:numPr>
          <w:ilvl w:val="0"/>
          <w:numId w:val="1"/>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Step 6:</w:t>
      </w:r>
      <w:r w:rsidRPr="00C3217A">
        <w:rPr>
          <w:rFonts w:ascii="Arial" w:eastAsia="Times New Roman" w:hAnsi="Arial" w:cs="Arial"/>
          <w:color w:val="000000" w:themeColor="text1"/>
          <w:sz w:val="24"/>
          <w:szCs w:val="24"/>
          <w:lang w:bidi="bn-IN"/>
        </w:rPr>
        <w:t> EXIT</w:t>
      </w:r>
    </w:p>
    <w:p w:rsidR="00C3217A" w:rsidRPr="00C3217A" w:rsidRDefault="00C3217A" w:rsidP="00C3217A">
      <w:pPr>
        <w:shd w:val="clear" w:color="auto" w:fill="FFFFFF"/>
        <w:spacing w:before="60" w:after="100" w:afterAutospacing="1" w:line="315" w:lineRule="atLeast"/>
        <w:ind w:left="720"/>
        <w:rPr>
          <w:rFonts w:ascii="Arial" w:eastAsia="Times New Roman" w:hAnsi="Arial" w:cs="Arial"/>
          <w:b/>
          <w:bCs/>
          <w:color w:val="000000" w:themeColor="text1"/>
          <w:sz w:val="28"/>
          <w:szCs w:val="28"/>
          <w:u w:val="single"/>
          <w:lang w:bidi="bn-IN"/>
        </w:rPr>
      </w:pPr>
    </w:p>
    <w:p w:rsidR="00C3217A" w:rsidRPr="00C3217A" w:rsidRDefault="00C3217A" w:rsidP="00C3217A">
      <w:pPr>
        <w:shd w:val="clear" w:color="auto" w:fill="FFFFFF"/>
        <w:spacing w:before="60" w:after="100" w:afterAutospacing="1" w:line="315" w:lineRule="atLeast"/>
        <w:ind w:left="720"/>
        <w:rPr>
          <w:rFonts w:ascii="Arial" w:eastAsia="Times New Roman" w:hAnsi="Arial" w:cs="Arial"/>
          <w:b/>
          <w:bCs/>
          <w:color w:val="000000" w:themeColor="text1"/>
          <w:sz w:val="24"/>
          <w:szCs w:val="24"/>
          <w:u w:val="single"/>
          <w:lang w:bidi="bn-IN"/>
        </w:rPr>
      </w:pPr>
      <w:r w:rsidRPr="00C3217A">
        <w:rPr>
          <w:rFonts w:ascii="Arial" w:eastAsia="Times New Roman" w:hAnsi="Arial" w:cs="Arial"/>
          <w:b/>
          <w:bCs/>
          <w:color w:val="000000" w:themeColor="text1"/>
          <w:sz w:val="28"/>
          <w:szCs w:val="28"/>
          <w:u w:val="single"/>
          <w:lang w:bidi="bn-IN"/>
        </w:rPr>
        <w:t>2.DFS :-</w:t>
      </w:r>
    </w:p>
    <w:p w:rsidR="00C3217A" w:rsidRPr="00C3217A" w:rsidRDefault="00C3217A" w:rsidP="00C3217A">
      <w:pPr>
        <w:numPr>
          <w:ilvl w:val="0"/>
          <w:numId w:val="2"/>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Step 1:</w:t>
      </w:r>
      <w:r w:rsidRPr="00C3217A">
        <w:rPr>
          <w:rFonts w:ascii="Arial" w:eastAsia="Times New Roman" w:hAnsi="Arial" w:cs="Arial"/>
          <w:color w:val="000000" w:themeColor="text1"/>
          <w:sz w:val="24"/>
          <w:szCs w:val="24"/>
          <w:lang w:bidi="bn-IN"/>
        </w:rPr>
        <w:t> SET STATUS = 1 (ready state) for each node in G</w:t>
      </w:r>
    </w:p>
    <w:p w:rsidR="00C3217A" w:rsidRPr="00C3217A" w:rsidRDefault="00C3217A" w:rsidP="00C3217A">
      <w:pPr>
        <w:numPr>
          <w:ilvl w:val="0"/>
          <w:numId w:val="2"/>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Step 2:</w:t>
      </w:r>
      <w:r w:rsidRPr="00C3217A">
        <w:rPr>
          <w:rFonts w:ascii="Arial" w:eastAsia="Times New Roman" w:hAnsi="Arial" w:cs="Arial"/>
          <w:color w:val="000000" w:themeColor="text1"/>
          <w:sz w:val="24"/>
          <w:szCs w:val="24"/>
          <w:lang w:bidi="bn-IN"/>
        </w:rPr>
        <w:t> Push the starting node A on the stack and set its STATUS = 2 (waiting state)</w:t>
      </w:r>
    </w:p>
    <w:p w:rsidR="00C3217A" w:rsidRPr="00C3217A" w:rsidRDefault="00C3217A" w:rsidP="00C3217A">
      <w:pPr>
        <w:numPr>
          <w:ilvl w:val="0"/>
          <w:numId w:val="2"/>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Step 3:</w:t>
      </w:r>
      <w:r w:rsidRPr="00C3217A">
        <w:rPr>
          <w:rFonts w:ascii="Arial" w:eastAsia="Times New Roman" w:hAnsi="Arial" w:cs="Arial"/>
          <w:color w:val="000000" w:themeColor="text1"/>
          <w:sz w:val="24"/>
          <w:szCs w:val="24"/>
          <w:lang w:bidi="bn-IN"/>
        </w:rPr>
        <w:t> Repeat Steps 4 and 5 until STACK is empty</w:t>
      </w:r>
    </w:p>
    <w:p w:rsidR="00C3217A" w:rsidRPr="00C3217A" w:rsidRDefault="00C3217A" w:rsidP="00C3217A">
      <w:pPr>
        <w:numPr>
          <w:ilvl w:val="0"/>
          <w:numId w:val="2"/>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Step 4:</w:t>
      </w:r>
      <w:r w:rsidRPr="00C3217A">
        <w:rPr>
          <w:rFonts w:ascii="Arial" w:eastAsia="Times New Roman" w:hAnsi="Arial" w:cs="Arial"/>
          <w:color w:val="000000" w:themeColor="text1"/>
          <w:sz w:val="24"/>
          <w:szCs w:val="24"/>
          <w:lang w:bidi="bn-IN"/>
        </w:rPr>
        <w:t> Pop the top node N. Process it and set its STATUS = 3 (processed state)</w:t>
      </w:r>
    </w:p>
    <w:p w:rsidR="00C3217A" w:rsidRPr="00C3217A" w:rsidRDefault="00C3217A" w:rsidP="00C3217A">
      <w:pPr>
        <w:numPr>
          <w:ilvl w:val="0"/>
          <w:numId w:val="2"/>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Step 5:</w:t>
      </w:r>
      <w:r w:rsidRPr="00C3217A">
        <w:rPr>
          <w:rFonts w:ascii="Arial" w:eastAsia="Times New Roman" w:hAnsi="Arial" w:cs="Arial"/>
          <w:color w:val="000000" w:themeColor="text1"/>
          <w:sz w:val="24"/>
          <w:szCs w:val="24"/>
          <w:lang w:bidi="bn-IN"/>
        </w:rPr>
        <w:t> Push on the stack all the neighbours of N that are in the ready state (whose STATUS = 1) and set their</w:t>
      </w:r>
      <w:r w:rsidRPr="00C3217A">
        <w:rPr>
          <w:rFonts w:ascii="Arial" w:eastAsia="Times New Roman" w:hAnsi="Arial" w:cs="Arial"/>
          <w:color w:val="000000" w:themeColor="text1"/>
          <w:sz w:val="24"/>
          <w:szCs w:val="24"/>
          <w:lang w:bidi="bn-IN"/>
        </w:rPr>
        <w:br/>
        <w:t>STATUS = 2 (waiting state)</w:t>
      </w:r>
      <w:r w:rsidRPr="00C3217A">
        <w:rPr>
          <w:rFonts w:ascii="Arial" w:eastAsia="Times New Roman" w:hAnsi="Arial" w:cs="Arial"/>
          <w:color w:val="000000" w:themeColor="text1"/>
          <w:sz w:val="24"/>
          <w:szCs w:val="24"/>
          <w:lang w:bidi="bn-IN"/>
        </w:rPr>
        <w:br/>
        <w:t>[END OF LOOP]</w:t>
      </w:r>
    </w:p>
    <w:p w:rsidR="00FE6778" w:rsidRPr="00C3217A" w:rsidRDefault="00C3217A" w:rsidP="00C3217A">
      <w:pPr>
        <w:numPr>
          <w:ilvl w:val="0"/>
          <w:numId w:val="2"/>
        </w:numPr>
        <w:shd w:val="clear" w:color="auto" w:fill="FFFFFF"/>
        <w:spacing w:before="60" w:after="100" w:afterAutospacing="1" w:line="315" w:lineRule="atLeast"/>
        <w:rPr>
          <w:rFonts w:ascii="Arial" w:hAnsi="Arial" w:cs="Arial"/>
          <w:b/>
          <w:bCs/>
          <w:color w:val="000000" w:themeColor="text1"/>
          <w:sz w:val="32"/>
          <w:szCs w:val="32"/>
          <w:u w:val="single"/>
        </w:rPr>
      </w:pPr>
      <w:r w:rsidRPr="00C3217A">
        <w:rPr>
          <w:rFonts w:ascii="Arial" w:eastAsia="Times New Roman" w:hAnsi="Arial" w:cs="Arial"/>
          <w:b/>
          <w:bCs/>
          <w:color w:val="000000" w:themeColor="text1"/>
          <w:sz w:val="24"/>
          <w:szCs w:val="24"/>
          <w:lang w:bidi="bn-IN"/>
        </w:rPr>
        <w:t>Step 6:</w:t>
      </w:r>
      <w:r w:rsidRPr="00C3217A">
        <w:rPr>
          <w:rFonts w:ascii="Arial" w:eastAsia="Times New Roman" w:hAnsi="Arial" w:cs="Arial"/>
          <w:color w:val="000000" w:themeColor="text1"/>
          <w:sz w:val="24"/>
          <w:szCs w:val="24"/>
          <w:lang w:bidi="bn-IN"/>
        </w:rPr>
        <w:t> EXIT</w:t>
      </w:r>
    </w:p>
    <w:p w:rsidR="00FE6778" w:rsidRPr="00C3217A" w:rsidRDefault="00FE6778" w:rsidP="00FE6778">
      <w:pPr>
        <w:rPr>
          <w:rFonts w:ascii="Arial" w:hAnsi="Arial" w:cs="Arial"/>
          <w:b/>
          <w:bCs/>
          <w:color w:val="000000" w:themeColor="text1"/>
          <w:sz w:val="32"/>
          <w:szCs w:val="32"/>
          <w:u w:val="single"/>
        </w:rPr>
      </w:pPr>
      <w:r w:rsidRPr="00C3217A">
        <w:rPr>
          <w:rFonts w:ascii="Arial" w:hAnsi="Arial" w:cs="Arial"/>
          <w:b/>
          <w:bCs/>
          <w:color w:val="000000" w:themeColor="text1"/>
          <w:sz w:val="32"/>
          <w:szCs w:val="32"/>
          <w:u w:val="single"/>
        </w:rPr>
        <w:t>Program Code:-</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#include &lt;iostream&gt;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#include&lt;iomanip&gt;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using namespace std;</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const int MAX=30;</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class Queue //Queue for BFS TRAVERSAL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front,rear;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string data[MAX];</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public:</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Queue()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front=-1;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rear=-1;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bool empty()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if(rear==-1)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return 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else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return 0;</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t>bool inqueue(string str)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if(front==-1 &amp;&amp; rear==-1)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front=rear=0;</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data[rear]=str;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return true;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else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rear=rear+1;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data[rear]=str;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return true;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string dequeue()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string  p;</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if(front==rear)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p=data[front];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front=-1;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rear=-1;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else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p=data[front];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front=front+1;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return p;</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class node //node class for each airport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 *next;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string 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timeCost;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public:</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friend class graph;</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next=NULL;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timeCost=-1;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node(string city,int weight)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next=NULL;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this-&gt;city=city;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timeCost=weight;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class graph //Contains total graph of airports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 *head[MAX];</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visited[MAX];</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public:</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graph(int num)</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n=num;</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for(int i=0;i&lt;n;i++)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head[i]=NULL;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void insert(string city1,string city2,int time);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void insertUndirected(string city1,string city2,int time);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void readdata(int gType);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t>int getindex(string s1);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void outFlights();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void inFlights();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void DFS(string str);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void BFS();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void dfsTraversal();</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void graph::BFS()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string str=head[0]-&gt;city;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j;</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 *p;</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for(int i=0;i&lt;n;i++)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visited[i]=0;</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Queue queue;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queue.inqueue(str);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i=getindex(str);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cout&lt;&lt;"BFS Traversal: \n";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 "&lt;&lt;str&lt;&lt;" ";</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visited[i]=1;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while(!queue.empty())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string p=queue.dequeue();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i=getindex(p);</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//visited[i]=1;</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for(node *q=head[i];q!=NULL;q=q-&gt;next)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i=getindex(q-&gt;city);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str=q-&gt;city;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if(!visited[i])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queue.inqueue(q-&gt;city);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visited[i]=1;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 "&lt;&lt;str&lt;&lt;" ";</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void graph::dfsTraversal()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for( inti=0;i&lt;n;i++)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visited[i]=0;</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cout&lt;&lt;"\nDFS TRAVERSAL: \n";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DFS(head[0]-&gt;city);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void graph::DFS(string str)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 *p;</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i=getindex(str);</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cout&lt;&lt;" "&lt;&lt;str&lt;&lt;" ";</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p=head[i];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visited[i]=1;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while(p!=NULL)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str=p-&gt;city;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i=getindex(str);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if(!visited[i])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DFS(str);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p=p-&gt;next;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void graph::inFlights()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count[n];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for(int i=0;i&lt;n;i++)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count[i]=0;</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cout&lt;&lt;"====== In degree =========\n";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for(int i=0;i&lt;n;i++)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cout&lt;&lt;"\n"&lt;&lt;setw(8)&lt;&lt;"Source"&lt;&lt;setw(8)&lt;&lt;"Destin."&lt;&lt;setw(8)&lt;&lt;"Time";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for(int j=0;j&lt;n;j++)</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node *p=head[j]-&gt;next;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while(p!=NULL)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if(p-&gt;city==head[i]-&gt;city)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count[i]=count[i]+1;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cout&lt;&lt;"\n"&lt;&lt;setw(8)&lt;&lt;head[j]-&gt;city&lt;&lt;setw(8)&lt;&lt;head[i]-&gt;city&lt;&lt;setw(8)&lt;&lt;p-&gt;timeCost;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p=p-&gt;next;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r>
      <w:r w:rsidRPr="00C3217A">
        <w:rPr>
          <w:rFonts w:ascii="Arial" w:hAnsi="Arial" w:cs="Arial"/>
          <w:color w:val="000000" w:themeColor="text1"/>
          <w:sz w:val="24"/>
          <w:szCs w:val="24"/>
        </w:rPr>
        <w:tab/>
        <w:t>cout&lt;&lt;"\nFlights to "&lt;&lt;head[i]-&gt;city&lt;&lt;" = "&lt;&lt;count[i]&lt;&lt;endl;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void graph::outFlights()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count;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for(int i=0;i&lt;n;i++)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node *p=head[i]-&gt;next;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count=0;</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cout&lt;&lt;"\n"&lt;&lt;setw(8)&lt;&lt;"Source"&lt;&lt;setw(8)&lt;&lt;"Destin."&lt;&lt;setw(8)&lt;&lt;"Time";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if(p==NULL)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cout&lt;&lt;"\nNo Flights from "&lt;&lt;head[i]-&gt;city;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else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while(p!=NULL)</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cout&lt;&lt;"\n"&lt;&lt;setw(8)&lt;&lt;head[i]-&gt;city&lt;&lt;setw(8)&lt;&lt;p-&gt;city&lt;&lt;setw(8)&lt;&lt;p-&gt;timeCost;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count++;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p=p-&gt;next;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cout&lt;&lt;"\nNo. of flights: "&lt;&lt;count&lt;&lt;endl;;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int graph::getindex(string s1)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for(int i=0;i&lt;n;i++)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if(head[i]-&gt;city==s1)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return 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return -1;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void graph::insert(string city1,string city2,int time)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 *source;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 *dest=new node(city2,time);</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ind=getindex(city1); //for getting head nodes index in array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t>if(head[ind]==NULL)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head[ind]=dest;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else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source=head[ind];</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while(source-&gt;next!=NULL)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source=source-&gt;next;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source-&gt;next=dest;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void graph::insertUndirected(string city1,string city2,int time)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 *source;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 *dest=new node(city2,time);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 *dest2=new node(city1,time); //for second flight insertion</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ind=getindex(city1); //for getting head nodes index in array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ind2=getindex(city2);</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r w:rsidRPr="00C3217A">
        <w:rPr>
          <w:rFonts w:ascii="Arial" w:hAnsi="Arial" w:cs="Arial"/>
          <w:color w:val="000000" w:themeColor="text1"/>
          <w:sz w:val="24"/>
          <w:szCs w:val="24"/>
        </w:rPr>
        <w:tab/>
        <w:t>if(head[ind]==NULL &amp;&amp; head[ind2]==NULL) //when no flights in graph</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head[ind]=dest;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head[ind2]=dest2;</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t>else if(head[ind]==NULL &amp;&amp; head[ind2]!=NULL) //no flight in first list but flight in second list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head[ind]=dest; //inserted first flight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source=head[ind2];</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while(source-&gt;next!=NULL)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source=source-&gt;next;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source-&gt;next=dest2;</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else if(head[ind]!=NULL &amp;&amp; head[ind2]==NULL)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head[ind2]=dest2; //inserted first flight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source=head[ind];</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while(source-&gt;next!=NULL)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source=source-&gt;next;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source-&gt;next=dest;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else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source=head[ind];</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while(source-&gt;next!=NULL)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source=source-&gt;next;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source-&gt;next=dest;</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r>
      <w:r w:rsidRPr="00C3217A">
        <w:rPr>
          <w:rFonts w:ascii="Arial" w:hAnsi="Arial" w:cs="Arial"/>
          <w:color w:val="000000" w:themeColor="text1"/>
          <w:sz w:val="24"/>
          <w:szCs w:val="24"/>
        </w:rPr>
        <w:tab/>
        <w:t>source=head[ind2];</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while(source-&gt;next!=NULL)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source=source-&gt;next;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source-&gt;next=dest2;</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void graph::readdata(int gType)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string city1,city2,tmpcity;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fcost;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flight;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cout&lt;&lt;"\nENter City Details:\n ";</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for(int i=0;i&lt;n;i++)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head[i]=new node;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cout&lt;&lt;"Enter City "&lt;&lt;i+1&lt;&lt;" ";</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cin&gt;&gt;tmpcity;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head[i]-&gt;city=tmpcity;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cout&lt;&lt;"\nEnter Number of Flights to insert: ";</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cin&gt;&gt;flight;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if(gType==1)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for(int i=0;i&lt;flight;i++)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cout&lt;&lt;"\nEnter Source:";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cin&gt;&gt;city1;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cout&lt;&lt;"Enter Destination:";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cin&gt;&gt;city2;</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cout&lt;&lt;"Enter Time:";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cin&gt;&gt;fcost;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insert(city1,city2,fcost);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else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for(int i=0;i&lt;flight;i++)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cout&lt;&lt;"\nEnter Source:";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cin&gt;&gt;city1;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cout&lt;&lt;"Enter Destination:";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cin&gt;&gt;city2;</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cout&lt;&lt;"Enter Time:";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cin&gt;&gt;fcost;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insertUndirected(city1,city2,fcost);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//cout&lt;&lt;"\ninserted"&lt;&lt;i+1;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int main() {</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number,choice;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graphype;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cout&lt;&lt;"-------INDIA AIRLINES PVT LTD--------"</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&lt;&lt;"\n0. Undirected\n1.Directed\nEnter Flight data Insertion Type:";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cin&gt;&gt;graphype;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cout&lt;&lt;"\nENter Number of Airport Stations:";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cin&gt;&gt;number;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graph g1(number);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g1.readdata(graphype);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do</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 Menu --------"</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&lt;&lt;"\n1.Incoming Flights(In degree)"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&lt;&lt;"\n2.Outgoing Flights(Out degree)"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&lt;&lt;"\n3.DFS"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&lt;&lt;"\n4.BFS"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&lt;&lt;"\n5.Exit"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&lt;&lt;"\nEnter your choice: ";</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r>
      <w:r w:rsidRPr="00C3217A">
        <w:rPr>
          <w:rFonts w:ascii="Arial" w:hAnsi="Arial" w:cs="Arial"/>
          <w:color w:val="000000" w:themeColor="text1"/>
          <w:sz w:val="24"/>
          <w:szCs w:val="24"/>
        </w:rPr>
        <w:tab/>
        <w:t>cin&gt;&gt;choice;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switch(choice)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case 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 &lt;&lt;endl;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g1.inFlights();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break;</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case 2:</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g1.outFlights();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break;</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case 3:</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g1.dfsTraversal();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break;</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case 4:</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g1.BFS();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break;</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default: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cout&lt;&lt;"\nWrong Choice";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}while(choice!=5);</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return 0;</w:t>
      </w:r>
      <w:bookmarkStart w:id="4" w:name="_GoBack"/>
      <w:bookmarkEnd w:id="4"/>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w:t>
      </w:r>
    </w:p>
    <w:p w:rsidR="00C3217A" w:rsidRPr="00C3217A" w:rsidRDefault="00C3217A" w:rsidP="00FE6778">
      <w:pPr>
        <w:rPr>
          <w:rFonts w:ascii="Arial" w:hAnsi="Arial" w:cs="Arial"/>
          <w:b/>
          <w:bCs/>
          <w:color w:val="000000" w:themeColor="text1"/>
          <w:sz w:val="32"/>
          <w:szCs w:val="32"/>
          <w:u w:val="single"/>
        </w:rPr>
      </w:pPr>
    </w:p>
    <w:p w:rsidR="00FE6778" w:rsidRPr="00C3217A" w:rsidRDefault="00FE6778" w:rsidP="00FE6778">
      <w:pPr>
        <w:rPr>
          <w:rFonts w:ascii="Arial" w:hAnsi="Arial" w:cs="Arial"/>
          <w:b/>
          <w:bCs/>
          <w:color w:val="000000" w:themeColor="text1"/>
          <w:sz w:val="32"/>
          <w:szCs w:val="32"/>
          <w:u w:val="single"/>
        </w:rPr>
      </w:pPr>
      <w:r w:rsidRPr="00C3217A">
        <w:rPr>
          <w:rFonts w:ascii="Arial" w:hAnsi="Arial" w:cs="Arial"/>
          <w:b/>
          <w:bCs/>
          <w:color w:val="000000" w:themeColor="text1"/>
          <w:sz w:val="32"/>
          <w:szCs w:val="32"/>
          <w:u w:val="single"/>
        </w:rPr>
        <w:t>Output Screenshots:-</w:t>
      </w:r>
    </w:p>
    <w:p w:rsidR="008F0916" w:rsidRPr="00C3217A" w:rsidRDefault="00FE6778">
      <w:pPr>
        <w:rPr>
          <w:rFonts w:ascii="Arial" w:hAnsi="Arial" w:cs="Arial"/>
          <w:color w:val="000000" w:themeColor="text1"/>
        </w:rPr>
      </w:pPr>
      <w:r w:rsidRPr="00C3217A">
        <w:rPr>
          <w:rFonts w:ascii="Arial" w:hAnsi="Arial" w:cs="Arial"/>
          <w:noProof/>
          <w:color w:val="000000" w:themeColor="text1"/>
        </w:rPr>
        <w:drawing>
          <wp:inline distT="0" distB="0" distL="0" distR="0">
            <wp:extent cx="5940698" cy="3341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940698" cy="3341643"/>
                    </a:xfrm>
                    <a:prstGeom prst="rect">
                      <a:avLst/>
                    </a:prstGeom>
                    <a:noFill/>
                    <a:ln w="9525">
                      <a:noFill/>
                      <a:miter lim="800000"/>
                      <a:headEnd/>
                      <a:tailEnd/>
                    </a:ln>
                  </pic:spPr>
                </pic:pic>
              </a:graphicData>
            </a:graphic>
          </wp:inline>
        </w:drawing>
      </w:r>
    </w:p>
    <w:p w:rsidR="00FE6778" w:rsidRPr="00C3217A" w:rsidRDefault="00FE6778">
      <w:pPr>
        <w:rPr>
          <w:rFonts w:ascii="Arial" w:hAnsi="Arial" w:cs="Arial"/>
          <w:color w:val="000000" w:themeColor="text1"/>
        </w:rPr>
      </w:pPr>
      <w:r w:rsidRPr="00C3217A">
        <w:rPr>
          <w:rFonts w:ascii="Arial" w:hAnsi="Arial" w:cs="Arial"/>
          <w:noProof/>
          <w:color w:val="000000" w:themeColor="text1"/>
        </w:rPr>
        <w:lastRenderedPageBreak/>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E6778" w:rsidRPr="00C3217A" w:rsidRDefault="00FE6778">
      <w:pPr>
        <w:rPr>
          <w:rFonts w:ascii="Arial" w:hAnsi="Arial" w:cs="Arial"/>
          <w:color w:val="000000" w:themeColor="text1"/>
        </w:rPr>
      </w:pPr>
      <w:r w:rsidRPr="00C3217A">
        <w:rPr>
          <w:rFonts w:ascii="Arial" w:hAnsi="Arial" w:cs="Arial"/>
          <w:noProof/>
          <w:color w:val="000000" w:themeColor="text1"/>
        </w:rPr>
        <w:lastRenderedPageBreak/>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C3217A" w:rsidRPr="00C3217A" w:rsidRDefault="00C3217A">
      <w:pPr>
        <w:rPr>
          <w:rFonts w:ascii="Arial" w:hAnsi="Arial" w:cs="Arial"/>
          <w:color w:val="000000" w:themeColor="text1"/>
        </w:rPr>
      </w:pPr>
    </w:p>
    <w:p w:rsidR="00C3217A" w:rsidRPr="00C3217A" w:rsidRDefault="00C3217A">
      <w:pPr>
        <w:rPr>
          <w:rFonts w:ascii="Arial" w:hAnsi="Arial" w:cs="Arial"/>
          <w:color w:val="000000" w:themeColor="text1"/>
        </w:rPr>
      </w:pPr>
      <w:r w:rsidRPr="00C3217A">
        <w:rPr>
          <w:rFonts w:ascii="Arial" w:hAnsi="Arial" w:cs="Arial"/>
          <w:b/>
          <w:bCs/>
          <w:color w:val="000000" w:themeColor="text1"/>
          <w:sz w:val="32"/>
          <w:szCs w:val="32"/>
          <w:u w:val="single"/>
        </w:rPr>
        <w:t>Conclusion:-</w:t>
      </w:r>
      <w:r w:rsidRPr="00C3217A">
        <w:rPr>
          <w:rFonts w:ascii="Arial" w:hAnsi="Arial" w:cs="Arial"/>
          <w:color w:val="000000" w:themeColor="text1"/>
          <w:sz w:val="24"/>
          <w:szCs w:val="24"/>
        </w:rPr>
        <w:t>Thus,we have studied adjacency graph representation.</w:t>
      </w:r>
    </w:p>
    <w:sectPr w:rsidR="00C3217A" w:rsidRPr="00C3217A" w:rsidSect="00E420BC">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2B1" w:rsidRDefault="009422B1" w:rsidP="00C3217A">
      <w:pPr>
        <w:spacing w:after="0" w:line="240" w:lineRule="auto"/>
      </w:pPr>
      <w:r>
        <w:separator/>
      </w:r>
    </w:p>
  </w:endnote>
  <w:endnote w:type="continuationSeparator" w:id="1">
    <w:p w:rsidR="009422B1" w:rsidRDefault="009422B1" w:rsidP="00C321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17A" w:rsidRDefault="00C3217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027" w:rsidRDefault="00636027" w:rsidP="00636027">
    <w:pPr>
      <w:pStyle w:val="Footer"/>
      <w:jc w:val="right"/>
    </w:pPr>
  </w:p>
  <w:p w:rsidR="00C3217A" w:rsidRDefault="00636027" w:rsidP="00636027">
    <w:pPr>
      <w:pStyle w:val="Footer"/>
      <w:jc w:val="right"/>
    </w:pPr>
    <w:r>
      <w:t>S.Y.-C,Department of Computer Engineering,VIIT,2018-19</w:t>
    </w:r>
    <w:r>
      <w:tab/>
    </w:r>
    <w:r>
      <w:tab/>
    </w:r>
    <w:sdt>
      <w:sdtPr>
        <w:id w:val="264168573"/>
        <w:docPartObj>
          <w:docPartGallery w:val="Page Numbers (Bottom of Page)"/>
          <w:docPartUnique/>
        </w:docPartObj>
      </w:sdtPr>
      <w:sdtContent>
        <w:r w:rsidR="004717DF">
          <w:rPr>
            <w:noProof/>
          </w:rPr>
          <w:fldChar w:fldCharType="begin"/>
        </w:r>
        <w:r w:rsidR="00854C68">
          <w:rPr>
            <w:noProof/>
          </w:rPr>
          <w:instrText xml:space="preserve"> PAGE   \* MERGEFORMAT </w:instrText>
        </w:r>
        <w:r w:rsidR="004717DF">
          <w:rPr>
            <w:noProof/>
          </w:rPr>
          <w:fldChar w:fldCharType="separate"/>
        </w:r>
        <w:r w:rsidR="007E203E">
          <w:rPr>
            <w:noProof/>
          </w:rPr>
          <w:t>1</w:t>
        </w:r>
        <w:r w:rsidR="004717DF">
          <w:rPr>
            <w:noProof/>
          </w:rPr>
          <w:fldChar w:fldCharType="end"/>
        </w:r>
      </w:sdtContent>
    </w:sdt>
  </w:p>
  <w:p w:rsidR="00C3217A" w:rsidRDefault="00C3217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17A" w:rsidRDefault="00C321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2B1" w:rsidRDefault="009422B1" w:rsidP="00C3217A">
      <w:pPr>
        <w:spacing w:after="0" w:line="240" w:lineRule="auto"/>
      </w:pPr>
      <w:r>
        <w:separator/>
      </w:r>
    </w:p>
  </w:footnote>
  <w:footnote w:type="continuationSeparator" w:id="1">
    <w:p w:rsidR="009422B1" w:rsidRDefault="009422B1" w:rsidP="00C321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17A" w:rsidRDefault="00C3217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03E" w:rsidRPr="00685688" w:rsidRDefault="007E203E" w:rsidP="007E203E">
    <w:pPr>
      <w:pStyle w:val="Header"/>
      <w:rPr>
        <w:b/>
        <w:sz w:val="36"/>
        <w:szCs w:val="36"/>
      </w:rPr>
    </w:pPr>
    <w:r>
      <w:rPr>
        <w:b/>
        <w:sz w:val="36"/>
        <w:szCs w:val="36"/>
      </w:rPr>
      <w:t>NAME:-RISHIKESH SHEDE</w:t>
    </w:r>
  </w:p>
  <w:p w:rsidR="007E203E" w:rsidRPr="00685688" w:rsidRDefault="007E203E" w:rsidP="007E203E">
    <w:pPr>
      <w:pStyle w:val="Header"/>
      <w:rPr>
        <w:b/>
        <w:sz w:val="36"/>
        <w:szCs w:val="36"/>
      </w:rPr>
    </w:pPr>
    <w:r w:rsidRPr="00685688">
      <w:rPr>
        <w:b/>
        <w:sz w:val="36"/>
        <w:szCs w:val="36"/>
      </w:rPr>
      <w:t>CLASS:- SYBTECH-C</w:t>
    </w:r>
  </w:p>
  <w:p w:rsidR="007E203E" w:rsidRPr="00685688" w:rsidRDefault="007E203E" w:rsidP="007E203E">
    <w:pPr>
      <w:pStyle w:val="Header"/>
      <w:rPr>
        <w:b/>
        <w:sz w:val="36"/>
        <w:szCs w:val="36"/>
      </w:rPr>
    </w:pPr>
    <w:r w:rsidRPr="00685688">
      <w:rPr>
        <w:b/>
        <w:sz w:val="36"/>
        <w:szCs w:val="36"/>
      </w:rPr>
      <w:t>BATCH:-  C-2</w:t>
    </w:r>
  </w:p>
  <w:p w:rsidR="007E203E" w:rsidRPr="00685688" w:rsidRDefault="007E203E" w:rsidP="007E203E">
    <w:pPr>
      <w:pStyle w:val="Header"/>
      <w:rPr>
        <w:b/>
        <w:sz w:val="36"/>
        <w:szCs w:val="36"/>
      </w:rPr>
    </w:pPr>
    <w:r>
      <w:rPr>
        <w:b/>
        <w:sz w:val="36"/>
        <w:szCs w:val="36"/>
      </w:rPr>
      <w:t>ROLL  NO:- 223053</w:t>
    </w:r>
  </w:p>
  <w:p w:rsidR="00132531" w:rsidRDefault="007E203E" w:rsidP="007E203E">
    <w:pPr>
      <w:pStyle w:val="Header"/>
    </w:pPr>
    <w:r>
      <w:rPr>
        <w:b/>
        <w:sz w:val="36"/>
        <w:szCs w:val="36"/>
      </w:rPr>
      <w:t>GR NO:- 17U208</w:t>
    </w:r>
  </w:p>
  <w:p w:rsidR="00C3217A" w:rsidRDefault="00C3217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17A" w:rsidRDefault="00C321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377CA"/>
    <w:multiLevelType w:val="multilevel"/>
    <w:tmpl w:val="BC2EA2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7BB45AC"/>
    <w:multiLevelType w:val="multilevel"/>
    <w:tmpl w:val="53DCA5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FE6778"/>
    <w:rsid w:val="00132531"/>
    <w:rsid w:val="001D0726"/>
    <w:rsid w:val="00251C15"/>
    <w:rsid w:val="00394476"/>
    <w:rsid w:val="004717DF"/>
    <w:rsid w:val="005254ED"/>
    <w:rsid w:val="00636027"/>
    <w:rsid w:val="00651F85"/>
    <w:rsid w:val="007E203E"/>
    <w:rsid w:val="00854C68"/>
    <w:rsid w:val="008F0916"/>
    <w:rsid w:val="009422B1"/>
    <w:rsid w:val="00C3217A"/>
    <w:rsid w:val="00C83AA4"/>
    <w:rsid w:val="00E420BC"/>
    <w:rsid w:val="00FE67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6778"/>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ListParagraph">
    <w:name w:val="List Paragraph"/>
    <w:basedOn w:val="Normal"/>
    <w:uiPriority w:val="34"/>
    <w:qFormat/>
    <w:rsid w:val="00FE6778"/>
    <w:pPr>
      <w:ind w:left="720"/>
      <w:contextualSpacing/>
    </w:pPr>
  </w:style>
  <w:style w:type="paragraph" w:styleId="BalloonText">
    <w:name w:val="Balloon Text"/>
    <w:basedOn w:val="Normal"/>
    <w:link w:val="BalloonTextChar"/>
    <w:uiPriority w:val="99"/>
    <w:semiHidden/>
    <w:unhideWhenUsed/>
    <w:rsid w:val="00FE6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78"/>
    <w:rPr>
      <w:rFonts w:ascii="Tahoma" w:hAnsi="Tahoma" w:cs="Tahoma"/>
      <w:sz w:val="16"/>
      <w:szCs w:val="16"/>
    </w:rPr>
  </w:style>
  <w:style w:type="paragraph" w:styleId="NormalWeb">
    <w:name w:val="Normal (Web)"/>
    <w:basedOn w:val="Normal"/>
    <w:uiPriority w:val="99"/>
    <w:semiHidden/>
    <w:unhideWhenUsed/>
    <w:rsid w:val="00C3217A"/>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C3217A"/>
    <w:rPr>
      <w:b/>
      <w:bCs/>
    </w:rPr>
  </w:style>
  <w:style w:type="character" w:styleId="Emphasis">
    <w:name w:val="Emphasis"/>
    <w:basedOn w:val="DefaultParagraphFont"/>
    <w:uiPriority w:val="20"/>
    <w:qFormat/>
    <w:rsid w:val="00C3217A"/>
    <w:rPr>
      <w:i/>
      <w:iCs/>
    </w:rPr>
  </w:style>
  <w:style w:type="character" w:styleId="Hyperlink">
    <w:name w:val="Hyperlink"/>
    <w:basedOn w:val="DefaultParagraphFont"/>
    <w:uiPriority w:val="99"/>
    <w:semiHidden/>
    <w:unhideWhenUsed/>
    <w:rsid w:val="00C3217A"/>
    <w:rPr>
      <w:color w:val="0000FF"/>
      <w:u w:val="single"/>
    </w:rPr>
  </w:style>
  <w:style w:type="paragraph" w:styleId="Header">
    <w:name w:val="header"/>
    <w:basedOn w:val="Normal"/>
    <w:link w:val="HeaderChar"/>
    <w:uiPriority w:val="99"/>
    <w:unhideWhenUsed/>
    <w:rsid w:val="00C32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17A"/>
  </w:style>
  <w:style w:type="paragraph" w:styleId="Footer">
    <w:name w:val="footer"/>
    <w:basedOn w:val="Normal"/>
    <w:link w:val="FooterChar"/>
    <w:uiPriority w:val="99"/>
    <w:unhideWhenUsed/>
    <w:rsid w:val="00C32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17A"/>
  </w:style>
</w:styles>
</file>

<file path=word/webSettings.xml><?xml version="1.0" encoding="utf-8"?>
<w:webSettings xmlns:r="http://schemas.openxmlformats.org/officeDocument/2006/relationships" xmlns:w="http://schemas.openxmlformats.org/wordprocessingml/2006/main">
  <w:divs>
    <w:div w:id="86511483">
      <w:bodyDiv w:val="1"/>
      <w:marLeft w:val="0"/>
      <w:marRight w:val="0"/>
      <w:marTop w:val="0"/>
      <w:marBottom w:val="0"/>
      <w:divBdr>
        <w:top w:val="none" w:sz="0" w:space="0" w:color="auto"/>
        <w:left w:val="none" w:sz="0" w:space="0" w:color="auto"/>
        <w:bottom w:val="none" w:sz="0" w:space="0" w:color="auto"/>
        <w:right w:val="none" w:sz="0" w:space="0" w:color="auto"/>
      </w:divBdr>
    </w:div>
    <w:div w:id="187185138">
      <w:bodyDiv w:val="1"/>
      <w:marLeft w:val="0"/>
      <w:marRight w:val="0"/>
      <w:marTop w:val="0"/>
      <w:marBottom w:val="0"/>
      <w:divBdr>
        <w:top w:val="none" w:sz="0" w:space="0" w:color="auto"/>
        <w:left w:val="none" w:sz="0" w:space="0" w:color="auto"/>
        <w:bottom w:val="none" w:sz="0" w:space="0" w:color="auto"/>
        <w:right w:val="none" w:sz="0" w:space="0" w:color="auto"/>
      </w:divBdr>
    </w:div>
    <w:div w:id="62477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23</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cp:revision>
  <dcterms:created xsi:type="dcterms:W3CDTF">2019-04-29T09:42:00Z</dcterms:created>
  <dcterms:modified xsi:type="dcterms:W3CDTF">2019-05-02T08:59:00Z</dcterms:modified>
</cp:coreProperties>
</file>
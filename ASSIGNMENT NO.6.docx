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C2" w:rsidRPr="00BF79C2" w:rsidRDefault="00BF79C2" w:rsidP="00BF79C2">
      <w:pPr>
        <w:jc w:val="center"/>
        <w:rPr>
          <w:rFonts w:ascii="Arial" w:hAnsi="Arial" w:cs="Arial"/>
          <w:b/>
          <w:bCs/>
          <w:sz w:val="40"/>
          <w:szCs w:val="40"/>
          <w:u w:val="single"/>
        </w:rPr>
      </w:pPr>
      <w:r w:rsidRPr="00BF79C2">
        <w:rPr>
          <w:rFonts w:ascii="Arial" w:hAnsi="Arial" w:cs="Arial"/>
          <w:b/>
          <w:bCs/>
          <w:sz w:val="40"/>
          <w:szCs w:val="40"/>
          <w:u w:val="single"/>
        </w:rPr>
        <w:t>ASSIGNMENT NO.6.</w:t>
      </w:r>
    </w:p>
    <w:p w:rsidR="00BF79C2" w:rsidRDefault="00BF79C2" w:rsidP="00BF79C2">
      <w:pPr>
        <w:pStyle w:val="Default"/>
        <w:rPr>
          <w:rFonts w:ascii="Arial" w:hAnsi="Arial" w:cs="Arial"/>
          <w:color w:val="auto"/>
        </w:rPr>
      </w:pPr>
      <w:r w:rsidRPr="00BF79C2">
        <w:rPr>
          <w:rFonts w:ascii="Arial" w:hAnsi="Arial" w:cs="Arial"/>
          <w:b/>
          <w:bCs/>
          <w:sz w:val="32"/>
          <w:szCs w:val="32"/>
          <w:u w:val="single"/>
        </w:rPr>
        <w:t>Aim :-</w:t>
      </w:r>
      <w:r w:rsidRPr="00BF79C2">
        <w:rPr>
          <w:rFonts w:ascii="Arial" w:hAnsi="Arial" w:cs="Arial"/>
          <w:sz w:val="28"/>
          <w:szCs w:val="28"/>
          <w:u w:val="single"/>
        </w:rPr>
        <w:t xml:space="preserve"> </w:t>
      </w:r>
      <w:r>
        <w:rPr>
          <w:rFonts w:ascii="Arial" w:hAnsi="Arial" w:cs="Arial"/>
          <w:color w:val="auto"/>
        </w:rPr>
        <w:t xml:space="preserve">   </w:t>
      </w:r>
    </w:p>
    <w:p w:rsidR="00BF79C2" w:rsidRPr="00BF79C2" w:rsidRDefault="00BF79C2" w:rsidP="00BF79C2">
      <w:pPr>
        <w:pStyle w:val="Default"/>
        <w:rPr>
          <w:rFonts w:ascii="Arial" w:hAnsi="Arial" w:cs="Arial"/>
          <w:color w:val="auto"/>
        </w:rPr>
      </w:pPr>
      <w:r>
        <w:rPr>
          <w:rFonts w:ascii="Arial" w:hAnsi="Arial" w:cs="Arial"/>
          <w:color w:val="auto"/>
        </w:rPr>
        <w:tab/>
      </w:r>
      <w:r>
        <w:rPr>
          <w:rFonts w:ascii="Arial" w:hAnsi="Arial" w:cs="Arial"/>
          <w:color w:val="auto"/>
        </w:rPr>
        <w:tab/>
      </w:r>
      <w:r w:rsidRPr="00BF79C2">
        <w:rPr>
          <w:rFonts w:ascii="Arial" w:hAnsi="Arial" w:cs="Arial"/>
        </w:rPr>
        <w:t xml:space="preserve">Read the marks obtained by students of second year in an online examination of particular subject. Find out maximum and minimum marks obtained in that subject using heap data structure. </w:t>
      </w:r>
    </w:p>
    <w:p w:rsidR="00BF79C2" w:rsidRDefault="00BF79C2" w:rsidP="00BF79C2">
      <w:pPr>
        <w:rPr>
          <w:rFonts w:ascii="Arial" w:hAnsi="Arial" w:cs="Arial"/>
          <w:b/>
          <w:bCs/>
          <w:sz w:val="32"/>
          <w:szCs w:val="32"/>
          <w:u w:val="single"/>
        </w:rPr>
      </w:pP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Objective:-</w:t>
      </w:r>
      <w:r w:rsidRPr="00BF79C2">
        <w:rPr>
          <w:rFonts w:ascii="Arial" w:hAnsi="Arial" w:cs="Arial"/>
          <w:sz w:val="24"/>
          <w:szCs w:val="24"/>
        </w:rPr>
        <w:t xml:space="preserve"> To study the heap data structure.</w:t>
      </w: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Theory:-</w:t>
      </w:r>
    </w:p>
    <w:p w:rsidR="000C7E62" w:rsidRPr="000C7E62" w:rsidRDefault="000C7E62" w:rsidP="000C7E62">
      <w:pPr>
        <w:shd w:val="clear" w:color="auto" w:fill="FFFFFF"/>
        <w:spacing w:after="150" w:line="240" w:lineRule="auto"/>
        <w:textAlignment w:val="baseline"/>
        <w:rPr>
          <w:rFonts w:ascii="Arial" w:eastAsia="Times New Roman" w:hAnsi="Arial" w:cs="Arial"/>
          <w:sz w:val="24"/>
          <w:szCs w:val="24"/>
          <w:lang w:bidi="bn-IN"/>
        </w:rPr>
      </w:pPr>
      <w:r w:rsidRPr="000C7E62">
        <w:rPr>
          <w:rFonts w:ascii="Arial" w:eastAsia="Times New Roman" w:hAnsi="Arial" w:cs="Arial"/>
          <w:sz w:val="24"/>
          <w:szCs w:val="24"/>
          <w:lang w:bidi="bn-IN"/>
        </w:rPr>
        <w:t>A Heap is a special Tree-based data structure in which the tree is a complete binary tree. Generally, Heaps can be of two types:</w:t>
      </w:r>
    </w:p>
    <w:p w:rsidR="000C7E62" w:rsidRPr="000C7E62" w:rsidRDefault="000C7E62" w:rsidP="000C7E62">
      <w:pPr>
        <w:numPr>
          <w:ilvl w:val="0"/>
          <w:numId w:val="1"/>
        </w:numPr>
        <w:shd w:val="clear" w:color="auto" w:fill="FFFFFF"/>
        <w:spacing w:after="0" w:line="240" w:lineRule="auto"/>
        <w:ind w:left="540"/>
        <w:textAlignment w:val="baseline"/>
        <w:rPr>
          <w:rFonts w:ascii="Arial" w:eastAsia="Times New Roman" w:hAnsi="Arial" w:cs="Arial"/>
          <w:sz w:val="24"/>
          <w:szCs w:val="24"/>
          <w:lang w:bidi="bn-IN"/>
        </w:rPr>
      </w:pPr>
      <w:r w:rsidRPr="000C7E62">
        <w:rPr>
          <w:rFonts w:ascii="Arial" w:eastAsia="Times New Roman" w:hAnsi="Arial" w:cs="Arial"/>
          <w:b/>
          <w:bCs/>
          <w:sz w:val="24"/>
          <w:szCs w:val="24"/>
          <w:lang w:bidi="bn-IN"/>
        </w:rPr>
        <w:t>Max-Heap</w:t>
      </w:r>
      <w:r w:rsidRPr="000C7E62">
        <w:rPr>
          <w:rFonts w:ascii="Arial" w:eastAsia="Times New Roman" w:hAnsi="Arial" w:cs="Arial"/>
          <w:sz w:val="24"/>
          <w:szCs w:val="24"/>
          <w:lang w:bidi="bn-IN"/>
        </w:rPr>
        <w:t>: In a Max-Heap the key present at the root node must be greatest among the keys present at all of it’s children. The same property must be recursively true for all sub-trees in that Binary Tree.</w:t>
      </w:r>
    </w:p>
    <w:p w:rsidR="000C7E62" w:rsidRDefault="000C7E62" w:rsidP="000C7E62">
      <w:pPr>
        <w:numPr>
          <w:ilvl w:val="0"/>
          <w:numId w:val="1"/>
        </w:numPr>
        <w:shd w:val="clear" w:color="auto" w:fill="FFFFFF"/>
        <w:spacing w:after="0" w:line="240" w:lineRule="auto"/>
        <w:ind w:left="540"/>
        <w:textAlignment w:val="baseline"/>
        <w:rPr>
          <w:rFonts w:ascii="Arial" w:eastAsia="Times New Roman" w:hAnsi="Arial" w:cs="Arial"/>
          <w:sz w:val="24"/>
          <w:szCs w:val="24"/>
          <w:lang w:bidi="bn-IN"/>
        </w:rPr>
      </w:pPr>
      <w:r w:rsidRPr="000C7E62">
        <w:rPr>
          <w:rFonts w:ascii="Arial" w:eastAsia="Times New Roman" w:hAnsi="Arial" w:cs="Arial"/>
          <w:b/>
          <w:bCs/>
          <w:sz w:val="24"/>
          <w:szCs w:val="24"/>
          <w:lang w:bidi="bn-IN"/>
        </w:rPr>
        <w:t>Min-Heap</w:t>
      </w:r>
      <w:r w:rsidRPr="000C7E62">
        <w:rPr>
          <w:rFonts w:ascii="Arial" w:eastAsia="Times New Roman" w:hAnsi="Arial" w:cs="Arial"/>
          <w:sz w:val="24"/>
          <w:szCs w:val="24"/>
          <w:lang w:bidi="bn-IN"/>
        </w:rPr>
        <w:t>: In a Min-Heap the key present at the root node must be minimum among the keys present at all of it’s children. The same property must be recursively true for all sub-trees in that Binary Tree.</w:t>
      </w:r>
    </w:p>
    <w:p w:rsidR="000C7E62" w:rsidRDefault="000C7E62" w:rsidP="000C7E62">
      <w:pPr>
        <w:shd w:val="clear" w:color="auto" w:fill="FFFFFF"/>
        <w:spacing w:after="0" w:line="240" w:lineRule="auto"/>
        <w:ind w:left="540"/>
        <w:jc w:val="center"/>
        <w:textAlignment w:val="baseline"/>
        <w:rPr>
          <w:rFonts w:ascii="Arial" w:eastAsia="Times New Roman" w:hAnsi="Arial" w:cs="Arial"/>
          <w:color w:val="000000" w:themeColor="text1"/>
          <w:sz w:val="24"/>
          <w:szCs w:val="24"/>
          <w:lang w:bidi="bn-IN"/>
        </w:rPr>
      </w:pPr>
      <w:r w:rsidRPr="000C7E62">
        <w:rPr>
          <w:noProof/>
          <w:color w:val="000000" w:themeColor="text1"/>
        </w:rPr>
        <w:drawing>
          <wp:inline distT="0" distB="0" distL="0" distR="0">
            <wp:extent cx="4705350" cy="2818504"/>
            <wp:effectExtent l="19050" t="0" r="0" b="0"/>
            <wp:docPr id="1" name="Picture 1" descr="https://media.geeksforgeeks.org/wp-content/cdn-uploads/MinHeapAndMax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MinHeapAndMaxHeap.png"/>
                    <pic:cNvPicPr>
                      <a:picLocks noChangeAspect="1" noChangeArrowheads="1"/>
                    </pic:cNvPicPr>
                  </pic:nvPicPr>
                  <pic:blipFill>
                    <a:blip r:embed="rId7"/>
                    <a:srcRect/>
                    <a:stretch>
                      <a:fillRect/>
                    </a:stretch>
                  </pic:blipFill>
                  <pic:spPr bwMode="auto">
                    <a:xfrm>
                      <a:off x="0" y="0"/>
                      <a:ext cx="4705350" cy="2818504"/>
                    </a:xfrm>
                    <a:prstGeom prst="rect">
                      <a:avLst/>
                    </a:prstGeom>
                    <a:noFill/>
                    <a:ln w="9525">
                      <a:noFill/>
                      <a:miter lim="800000"/>
                      <a:headEnd/>
                      <a:tailEnd/>
                    </a:ln>
                  </pic:spPr>
                </pic:pic>
              </a:graphicData>
            </a:graphic>
          </wp:inline>
        </w:drawing>
      </w:r>
    </w:p>
    <w:p w:rsidR="000C7E62" w:rsidRP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p>
    <w:p w:rsid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r w:rsidRPr="000C7E62">
        <w:rPr>
          <w:rFonts w:ascii="Arial" w:eastAsia="Times New Roman" w:hAnsi="Arial" w:cs="Arial"/>
          <w:b/>
          <w:bCs/>
          <w:color w:val="000000" w:themeColor="text1"/>
          <w:sz w:val="24"/>
          <w:szCs w:val="24"/>
          <w:u w:val="single"/>
          <w:lang w:bidi="bn-IN"/>
        </w:rPr>
        <w:t>Applications:</w:t>
      </w:r>
      <w:r>
        <w:rPr>
          <w:rFonts w:ascii="Arial" w:eastAsia="Times New Roman" w:hAnsi="Arial" w:cs="Arial"/>
          <w:b/>
          <w:bCs/>
          <w:color w:val="000000" w:themeColor="text1"/>
          <w:sz w:val="24"/>
          <w:szCs w:val="24"/>
          <w:u w:val="single"/>
          <w:lang w:bidi="bn-IN"/>
        </w:rPr>
        <w:t>-</w:t>
      </w:r>
    </w:p>
    <w:p w:rsidR="000C7E62" w:rsidRP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p>
    <w:p w:rsidR="000C7E62" w:rsidRPr="000C7E62" w:rsidRDefault="000C7E62" w:rsidP="000C7E62">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0C7E62">
        <w:rPr>
          <w:rFonts w:ascii="Arial" w:eastAsia="Times New Roman" w:hAnsi="Arial" w:cs="Arial"/>
          <w:color w:val="000000" w:themeColor="text1"/>
          <w:sz w:val="24"/>
          <w:szCs w:val="24"/>
          <w:lang w:bidi="bn-IN"/>
        </w:rPr>
        <w:t>1) </w:t>
      </w:r>
      <w:hyperlink r:id="rId8" w:tgtFrame="_blank" w:history="1">
        <w:r w:rsidRPr="000C7E62">
          <w:rPr>
            <w:rFonts w:ascii="Arial" w:eastAsia="Times New Roman" w:hAnsi="Arial" w:cs="Arial"/>
            <w:color w:val="000000" w:themeColor="text1"/>
            <w:sz w:val="24"/>
            <w:szCs w:val="24"/>
            <w:lang w:bidi="bn-IN"/>
          </w:rPr>
          <w:t>Heap Sort</w:t>
        </w:r>
      </w:hyperlink>
      <w:r w:rsidRPr="000C7E62">
        <w:rPr>
          <w:rFonts w:ascii="Arial" w:eastAsia="Times New Roman" w:hAnsi="Arial" w:cs="Arial"/>
          <w:color w:val="000000" w:themeColor="text1"/>
          <w:sz w:val="24"/>
          <w:szCs w:val="24"/>
          <w:lang w:bidi="bn-IN"/>
        </w:rPr>
        <w:t>: Heap Sort uses Binary Heap to sort an array in O(nLogn) time.</w:t>
      </w:r>
    </w:p>
    <w:p w:rsidR="000C7E62" w:rsidRPr="000C7E62" w:rsidRDefault="000C7E62" w:rsidP="000C7E62">
      <w:pPr>
        <w:shd w:val="clear" w:color="auto" w:fill="FFFFFF"/>
        <w:spacing w:after="0" w:line="240" w:lineRule="auto"/>
        <w:jc w:val="both"/>
        <w:textAlignment w:val="baseline"/>
        <w:rPr>
          <w:ins w:id="0" w:author="Unknown"/>
          <w:rFonts w:ascii="Arial" w:eastAsia="Times New Roman" w:hAnsi="Arial" w:cs="Arial"/>
          <w:color w:val="000000" w:themeColor="text1"/>
          <w:sz w:val="24"/>
          <w:szCs w:val="24"/>
          <w:lang w:bidi="bn-IN"/>
        </w:rPr>
      </w:pPr>
      <w:ins w:id="1" w:author="Unknown">
        <w:r w:rsidRPr="000C7E62">
          <w:rPr>
            <w:rFonts w:ascii="Arial" w:eastAsia="Times New Roman" w:hAnsi="Arial" w:cs="Arial"/>
            <w:color w:val="000000" w:themeColor="text1"/>
            <w:sz w:val="24"/>
            <w:szCs w:val="24"/>
            <w:lang w:bidi="bn-IN"/>
          </w:rPr>
          <w:br/>
        </w:r>
      </w:ins>
    </w:p>
    <w:p w:rsidR="000C7E62" w:rsidRPr="000C7E62" w:rsidRDefault="000C7E62" w:rsidP="000C7E62">
      <w:pPr>
        <w:shd w:val="clear" w:color="auto" w:fill="FFFFFF"/>
        <w:spacing w:after="0" w:line="240" w:lineRule="auto"/>
        <w:textAlignment w:val="baseline"/>
        <w:rPr>
          <w:ins w:id="2" w:author="Unknown"/>
          <w:rFonts w:ascii="Arial" w:eastAsia="Times New Roman" w:hAnsi="Arial" w:cs="Arial"/>
          <w:color w:val="000000" w:themeColor="text1"/>
          <w:sz w:val="24"/>
          <w:szCs w:val="24"/>
          <w:lang w:bidi="bn-IN"/>
        </w:rPr>
      </w:pPr>
      <w:ins w:id="3" w:author="Unknown">
        <w:r w:rsidRPr="000C7E62">
          <w:rPr>
            <w:rFonts w:ascii="Arial" w:eastAsia="Times New Roman" w:hAnsi="Arial" w:cs="Arial"/>
            <w:color w:val="000000" w:themeColor="text1"/>
            <w:sz w:val="24"/>
            <w:szCs w:val="24"/>
            <w:lang w:bidi="bn-IN"/>
          </w:rPr>
          <w:t>2) Priority Queue: Priority queues can be efficiently implemented using Binary Heap because it supports insert(), delete() and extractmax(), decreaseKey() operations in O(logn) time. Binomoial Heap and Fibonacci Heap are variations of Binary Heap. These variations perform union also efficiently.</w:t>
        </w:r>
      </w:ins>
    </w:p>
    <w:p w:rsidR="000C7E62" w:rsidRPr="000C7E62" w:rsidRDefault="000C7E62" w:rsidP="000C7E62">
      <w:pPr>
        <w:shd w:val="clear" w:color="auto" w:fill="FFFFFF"/>
        <w:spacing w:after="0" w:line="240" w:lineRule="auto"/>
        <w:textAlignment w:val="baseline"/>
        <w:rPr>
          <w:ins w:id="4" w:author="Unknown"/>
          <w:rFonts w:ascii="Arial" w:eastAsia="Times New Roman" w:hAnsi="Arial" w:cs="Arial"/>
          <w:color w:val="000000" w:themeColor="text1"/>
          <w:sz w:val="24"/>
          <w:szCs w:val="24"/>
          <w:lang w:bidi="bn-IN"/>
        </w:rPr>
      </w:pPr>
      <w:ins w:id="5" w:author="Unknown">
        <w:r w:rsidRPr="000C7E62">
          <w:rPr>
            <w:rFonts w:ascii="Arial" w:eastAsia="Times New Roman" w:hAnsi="Arial" w:cs="Arial"/>
            <w:color w:val="000000" w:themeColor="text1"/>
            <w:sz w:val="24"/>
            <w:szCs w:val="24"/>
            <w:lang w:bidi="bn-IN"/>
          </w:rPr>
          <w:t>3) Graph Algorithms: The priority queues are especially used in Graph Algorithms like </w:t>
        </w:r>
        <w:r w:rsidR="00720618"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"https://www.geeksforgeeks.org/greedy-algorithms-set-7-dijkstras-algorithm-for-adjacency-list-representation/" \t "_blank" </w:instrText>
        </w:r>
        <w:r w:rsidR="00720618"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Dijkstra’s Shortest Path</w:t>
        </w:r>
        <w:r w:rsidR="00720618"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 and</w:t>
        </w:r>
        <w:r w:rsidR="00720618"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"https://www.geeksforgeeks.org/greedy-algorithms-set-5-prims-minimum-spanning-tree-mst-2/" \t "_blank" </w:instrText>
        </w:r>
        <w:r w:rsidR="00720618"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 Prim’s Minimum Spanning Tree</w:t>
        </w:r>
        <w:r w:rsidR="00720618"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ins>
    </w:p>
    <w:p w:rsidR="000C7E62" w:rsidRPr="000C7E62" w:rsidRDefault="000C7E62" w:rsidP="000C7E62">
      <w:pPr>
        <w:shd w:val="clear" w:color="auto" w:fill="FFFFFF"/>
        <w:spacing w:after="0" w:line="240" w:lineRule="auto"/>
        <w:textAlignment w:val="baseline"/>
        <w:rPr>
          <w:rFonts w:ascii="Arial" w:eastAsia="Times New Roman" w:hAnsi="Arial" w:cs="Arial"/>
          <w:color w:val="000000" w:themeColor="text1"/>
          <w:sz w:val="24"/>
          <w:szCs w:val="24"/>
          <w:lang w:bidi="bn-IN"/>
        </w:rPr>
      </w:pPr>
      <w:ins w:id="6" w:author="Unknown">
        <w:r w:rsidRPr="000C7E62">
          <w:rPr>
            <w:rFonts w:ascii="Arial" w:eastAsia="Times New Roman" w:hAnsi="Arial" w:cs="Arial"/>
            <w:color w:val="000000" w:themeColor="text1"/>
            <w:sz w:val="24"/>
            <w:szCs w:val="24"/>
            <w:lang w:bidi="bn-IN"/>
          </w:rPr>
          <w:t>4) Many problems can be efficiently solved using Heaps. See following for example.</w:t>
        </w:r>
        <w:r w:rsidRPr="000C7E62">
          <w:rPr>
            <w:rFonts w:ascii="Arial" w:eastAsia="Times New Roman" w:hAnsi="Arial" w:cs="Arial"/>
            <w:color w:val="000000" w:themeColor="text1"/>
            <w:sz w:val="24"/>
            <w:szCs w:val="24"/>
            <w:lang w:bidi="bn-IN"/>
          </w:rPr>
          <w:br/>
          <w:t>a) </w:t>
        </w:r>
        <w:r w:rsidR="00720618"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"https://www.geeksforgeeks.org/k-largestor-smallest-elements-in-an-array/" \t "_blank" </w:instrText>
        </w:r>
        <w:r w:rsidR="00720618"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K’th Largest Element in an array</w:t>
        </w:r>
        <w:r w:rsidR="00720618"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r w:rsidRPr="000C7E62">
          <w:rPr>
            <w:rFonts w:ascii="Arial" w:eastAsia="Times New Roman" w:hAnsi="Arial" w:cs="Arial"/>
            <w:color w:val="000000" w:themeColor="text1"/>
            <w:sz w:val="24"/>
            <w:szCs w:val="24"/>
            <w:lang w:bidi="bn-IN"/>
          </w:rPr>
          <w:br/>
          <w:t>b) </w:t>
        </w:r>
        <w:r w:rsidR="00720618"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"https://www.geeksforgeeks.org/nearly-sorted-algorithm/" \t "_blank" </w:instrText>
        </w:r>
        <w:r w:rsidR="00720618"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Sort an almost sorted array/</w:t>
        </w:r>
        <w:r w:rsidR="00720618"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br/>
          <w:t>c) </w:t>
        </w:r>
        <w:r w:rsidR="00720618"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"https://www.geeksforgeeks.org/merge-k-sorted-arrays/" \t "_blank" </w:instrText>
        </w:r>
        <w:r w:rsidR="00720618"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Merge K Sorted Arrays</w:t>
        </w:r>
        <w:r w:rsidR="00720618"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ins>
    </w:p>
    <w:p w:rsidR="00BF79C2" w:rsidRPr="000C7E62" w:rsidRDefault="00BF79C2" w:rsidP="000C7E62">
      <w:pPr>
        <w:rPr>
          <w:rFonts w:ascii="Arial" w:hAnsi="Arial" w:cs="Arial"/>
          <w:b/>
          <w:bCs/>
          <w:sz w:val="24"/>
          <w:szCs w:val="24"/>
          <w:u w:val="single"/>
        </w:rPr>
      </w:pPr>
      <w:r w:rsidRPr="00BF79C2">
        <w:rPr>
          <w:rFonts w:ascii="Arial" w:hAnsi="Arial" w:cs="Arial"/>
          <w:b/>
          <w:bCs/>
          <w:sz w:val="32"/>
          <w:szCs w:val="32"/>
          <w:u w:val="single"/>
        </w:rPr>
        <w:t>Algorithm:-</w:t>
      </w:r>
    </w:p>
    <w:p w:rsidR="000C7E62" w:rsidRPr="000C7E62" w:rsidRDefault="000C7E62" w:rsidP="000C7E62">
      <w:pPr>
        <w:rPr>
          <w:rFonts w:ascii="Arial" w:hAnsi="Arial" w:cs="Arial"/>
          <w:b/>
          <w:bCs/>
          <w:sz w:val="24"/>
          <w:szCs w:val="24"/>
          <w:u w:val="single"/>
        </w:rPr>
      </w:pPr>
      <w:r w:rsidRPr="000C7E62">
        <w:rPr>
          <w:rFonts w:ascii="Arial" w:hAnsi="Arial" w:cs="Arial"/>
          <w:b/>
          <w:bCs/>
          <w:sz w:val="24"/>
          <w:szCs w:val="24"/>
          <w:u w:val="single"/>
        </w:rPr>
        <w:t>1.max heap:-</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1</w:t>
      </w:r>
      <w:r w:rsidRPr="000C7E62">
        <w:rPr>
          <w:rFonts w:ascii="Arial" w:eastAsia="Times New Roman" w:hAnsi="Arial" w:cs="Arial"/>
          <w:color w:val="313131"/>
          <w:sz w:val="24"/>
          <w:szCs w:val="24"/>
          <w:lang w:bidi="bn-IN"/>
        </w:rPr>
        <w:t xml:space="preserve"> − Create a new node at the end of heap.</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2</w:t>
      </w:r>
      <w:r w:rsidRPr="000C7E62">
        <w:rPr>
          <w:rFonts w:ascii="Arial" w:eastAsia="Times New Roman" w:hAnsi="Arial" w:cs="Arial"/>
          <w:color w:val="313131"/>
          <w:sz w:val="24"/>
          <w:szCs w:val="24"/>
          <w:lang w:bidi="bn-IN"/>
        </w:rPr>
        <w:t xml:space="preserve"> − Assign new value to the node.</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3</w:t>
      </w:r>
      <w:r w:rsidRPr="000C7E62">
        <w:rPr>
          <w:rFonts w:ascii="Arial" w:eastAsia="Times New Roman" w:hAnsi="Arial" w:cs="Arial"/>
          <w:color w:val="313131"/>
          <w:sz w:val="24"/>
          <w:szCs w:val="24"/>
          <w:lang w:bidi="bn-IN"/>
        </w:rPr>
        <w:t xml:space="preserve"> − Compare the value of this child node with its parent.</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4</w:t>
      </w:r>
      <w:r w:rsidRPr="000C7E62">
        <w:rPr>
          <w:rFonts w:ascii="Arial" w:eastAsia="Times New Roman" w:hAnsi="Arial" w:cs="Arial"/>
          <w:color w:val="313131"/>
          <w:sz w:val="24"/>
          <w:szCs w:val="24"/>
          <w:lang w:bidi="bn-IN"/>
        </w:rPr>
        <w:t xml:space="preserve"> − If value of parent is less than child, then swap them.</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5</w:t>
      </w:r>
      <w:r w:rsidRPr="000C7E62">
        <w:rPr>
          <w:rFonts w:ascii="Arial" w:eastAsia="Times New Roman" w:hAnsi="Arial" w:cs="Arial"/>
          <w:color w:val="313131"/>
          <w:sz w:val="24"/>
          <w:szCs w:val="24"/>
          <w:lang w:bidi="bn-IN"/>
        </w:rPr>
        <w:t xml:space="preserve"> − Repeat step 3 &amp; 4 until Heap property holds.</w:t>
      </w:r>
    </w:p>
    <w:p w:rsidR="00BF79C2" w:rsidRPr="00BD1093" w:rsidRDefault="00BF79C2" w:rsidP="00BD1093">
      <w:pPr>
        <w:spacing w:line="240" w:lineRule="auto"/>
        <w:rPr>
          <w:rFonts w:ascii="Arial" w:hAnsi="Arial" w:cs="Arial"/>
          <w:sz w:val="24"/>
          <w:szCs w:val="24"/>
        </w:rPr>
      </w:pPr>
      <w:r w:rsidRPr="00BF79C2">
        <w:rPr>
          <w:rFonts w:ascii="Arial" w:hAnsi="Arial" w:cs="Arial"/>
          <w:b/>
          <w:bCs/>
          <w:sz w:val="32"/>
          <w:szCs w:val="32"/>
          <w:u w:val="single"/>
        </w:rPr>
        <w:t>Program Code:-</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#include&lt;iostream&gt;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using namespace std;</w:t>
      </w:r>
    </w:p>
    <w:p w:rsidR="00BD1093" w:rsidRPr="00BD1093" w:rsidRDefault="00BD1093" w:rsidP="00BD1093">
      <w:pPr>
        <w:spacing w:line="240" w:lineRule="auto"/>
        <w:rPr>
          <w:rFonts w:ascii="Arial" w:hAnsi="Arial" w:cs="Arial"/>
          <w:sz w:val="24"/>
          <w:szCs w:val="24"/>
        </w:rPr>
      </w:pP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class hp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heap[20],heap1[20],x,n1,i;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public:</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 heap[0]=0;  heap1[0]=0;</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insert1(int heap[],int);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upadjust1(int heap[],int);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insert2(int heap1[],int);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upadjust2(int heap1[],int);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enter the no. of students";</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cin&gt;&gt;n1;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enter the marks";</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cin&gt;&gt;x;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insert1(heap,x);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insert2(heap1,x);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hp::insert1(int heap[20],int 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n=heap[0];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heap[n+1]=x;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heap[0]=n+1;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upadjust1(heap,n+1);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hp::upadjust1(int heap[20],int 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temp;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while(i&gt;1&amp;&amp;heap[i]&gt;heap[i/2])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temp=heap[i];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heap[i]=heap[i/2];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heap[i/2]=temp;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hp::insert2(int heap1[20],int 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n=heap1[0];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heap1[n+1]=x;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heap1[0]=n+1;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upadjust2(heap1,n+1);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hp::upadjust2(int heap1[20],int 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temp1;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while(i&gt;1&amp;&amp;heap1[i]&lt;heap1[i/2])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temp1=heap1[i];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heap1[i]=heap1[i/2];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heap1[i/2]=temp1;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max marks"&lt;&lt;heap[1];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cout&lt;&lt;"\n"&lt;&lt;heap[i];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min marks"&lt;&lt;heap1[1];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   cout&lt;&lt;"\n"&lt;&lt;heap1[i];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int main()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hp h;</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return 0;</w:t>
      </w:r>
    </w:p>
    <w:p w:rsidR="000C7E62"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Output Screenshots:-</w:t>
      </w:r>
    </w:p>
    <w:p w:rsidR="000C7E62" w:rsidRPr="00BF79C2" w:rsidRDefault="000C7E62" w:rsidP="000C7E62">
      <w:pPr>
        <w:rPr>
          <w:rFonts w:ascii="Arial" w:hAnsi="Arial" w:cs="Arial"/>
          <w:b/>
          <w:bCs/>
          <w:sz w:val="32"/>
          <w:szCs w:val="32"/>
          <w:u w:val="single"/>
        </w:rPr>
      </w:pPr>
      <w:r>
        <w:rPr>
          <w:rFonts w:ascii="Arial" w:hAnsi="Arial" w:cs="Arial"/>
          <w:b/>
          <w:bCs/>
          <w:noProof/>
          <w:sz w:val="32"/>
          <w:szCs w:val="32"/>
          <w:u w:val="single"/>
        </w:rPr>
        <w:lastRenderedPageBreak/>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5943600" cy="338137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81375"/>
                    </a:xfrm>
                    <a:prstGeom prst="rect">
                      <a:avLst/>
                    </a:prstGeom>
                    <a:noFill/>
                    <a:ln w="9525">
                      <a:noFill/>
                      <a:miter lim="800000"/>
                      <a:headEnd/>
                      <a:tailEnd/>
                    </a:ln>
                  </pic:spPr>
                </pic:pic>
              </a:graphicData>
            </a:graphic>
          </wp:anchor>
        </w:drawing>
      </w:r>
      <w:r w:rsidR="00D84DEE">
        <w:rPr>
          <w:rFonts w:ascii="Arial" w:hAnsi="Arial" w:cs="Arial"/>
          <w:b/>
          <w:bCs/>
          <w:sz w:val="32"/>
          <w:szCs w:val="32"/>
          <w:u w:val="single"/>
        </w:rPr>
        <w:br w:type="textWrapping" w:clear="all"/>
      </w:r>
    </w:p>
    <w:p w:rsidR="008F0916" w:rsidRPr="00BD1093" w:rsidRDefault="000C7E62">
      <w:pPr>
        <w:rPr>
          <w:rFonts w:ascii="Arial" w:hAnsi="Arial" w:cs="Arial"/>
          <w:b/>
          <w:bCs/>
          <w:sz w:val="24"/>
          <w:szCs w:val="24"/>
          <w:u w:val="single"/>
        </w:rPr>
      </w:pPr>
      <w:r w:rsidRPr="00BF79C2">
        <w:rPr>
          <w:rFonts w:ascii="Arial" w:hAnsi="Arial" w:cs="Arial"/>
          <w:b/>
          <w:bCs/>
          <w:sz w:val="32"/>
          <w:szCs w:val="32"/>
          <w:u w:val="single"/>
        </w:rPr>
        <w:t>Conclusion:-</w:t>
      </w:r>
      <w:r w:rsidR="00BD1093">
        <w:rPr>
          <w:rFonts w:ascii="Arial" w:hAnsi="Arial" w:cs="Arial"/>
          <w:b/>
          <w:bCs/>
          <w:sz w:val="24"/>
          <w:szCs w:val="24"/>
          <w:u w:val="single"/>
        </w:rPr>
        <w:t xml:space="preserve">     </w:t>
      </w:r>
      <w:r w:rsidR="00BD1093" w:rsidRPr="00BD1093">
        <w:rPr>
          <w:rFonts w:ascii="Arial" w:hAnsi="Arial" w:cs="Arial"/>
          <w:sz w:val="24"/>
          <w:szCs w:val="24"/>
        </w:rPr>
        <w:t>Thus,we have studied heap data structure,</w:t>
      </w:r>
    </w:p>
    <w:sectPr w:rsidR="008F0916" w:rsidRPr="00BD1093" w:rsidSect="00E420BC">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B1F" w:rsidRDefault="00153B1F" w:rsidP="00BD1093">
      <w:pPr>
        <w:spacing w:after="0" w:line="240" w:lineRule="auto"/>
      </w:pPr>
      <w:r>
        <w:separator/>
      </w:r>
    </w:p>
  </w:endnote>
  <w:endnote w:type="continuationSeparator" w:id="1">
    <w:p w:rsidR="00153B1F" w:rsidRDefault="00153B1F" w:rsidP="00BD1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4C" w:rsidRDefault="00BB71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93" w:rsidRPr="00BD1093" w:rsidRDefault="00BD1093" w:rsidP="00BD1093">
    <w:r w:rsidRPr="00BD1093">
      <w:t>S.Y.-C,Department of Computer Engineering,VIIT,2018-19</w:t>
    </w:r>
  </w:p>
  <w:sdt>
    <w:sdtPr>
      <w:id w:val="270703079"/>
      <w:docPartObj>
        <w:docPartGallery w:val="Page Numbers (Bottom of Page)"/>
        <w:docPartUnique/>
      </w:docPartObj>
    </w:sdtPr>
    <w:sdtContent>
      <w:p w:rsidR="00BD1093" w:rsidRDefault="00720618">
        <w:pPr>
          <w:pStyle w:val="Footer"/>
          <w:jc w:val="right"/>
        </w:pPr>
        <w:fldSimple w:instr=" PAGE   \* MERGEFORMAT ">
          <w:r w:rsidR="00D55B38">
            <w:rPr>
              <w:noProof/>
            </w:rPr>
            <w:t>1</w:t>
          </w:r>
        </w:fldSimple>
      </w:p>
    </w:sdtContent>
  </w:sdt>
  <w:p w:rsidR="00BD1093" w:rsidRDefault="00BD10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4C" w:rsidRDefault="00BB71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B1F" w:rsidRDefault="00153B1F" w:rsidP="00BD1093">
      <w:pPr>
        <w:spacing w:after="0" w:line="240" w:lineRule="auto"/>
      </w:pPr>
      <w:r>
        <w:separator/>
      </w:r>
    </w:p>
  </w:footnote>
  <w:footnote w:type="continuationSeparator" w:id="1">
    <w:p w:rsidR="00153B1F" w:rsidRDefault="00153B1F" w:rsidP="00BD10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4C" w:rsidRDefault="00BB71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B38" w:rsidRPr="00685688" w:rsidRDefault="00D55B38" w:rsidP="00D55B38">
    <w:pPr>
      <w:pStyle w:val="Header"/>
      <w:rPr>
        <w:b/>
        <w:sz w:val="36"/>
        <w:szCs w:val="36"/>
      </w:rPr>
    </w:pPr>
    <w:r>
      <w:rPr>
        <w:b/>
        <w:sz w:val="36"/>
        <w:szCs w:val="36"/>
      </w:rPr>
      <w:t>NAME:-RISHIKESH SHEDE</w:t>
    </w:r>
  </w:p>
  <w:p w:rsidR="00D55B38" w:rsidRPr="00685688" w:rsidRDefault="00D55B38" w:rsidP="00D55B38">
    <w:pPr>
      <w:pStyle w:val="Header"/>
      <w:rPr>
        <w:b/>
        <w:sz w:val="36"/>
        <w:szCs w:val="36"/>
      </w:rPr>
    </w:pPr>
    <w:r w:rsidRPr="00685688">
      <w:rPr>
        <w:b/>
        <w:sz w:val="36"/>
        <w:szCs w:val="36"/>
      </w:rPr>
      <w:t>CLASS:- SYBTECH-C</w:t>
    </w:r>
  </w:p>
  <w:p w:rsidR="00D55B38" w:rsidRPr="00685688" w:rsidRDefault="00D55B38" w:rsidP="00D55B38">
    <w:pPr>
      <w:pStyle w:val="Header"/>
      <w:rPr>
        <w:b/>
        <w:sz w:val="36"/>
        <w:szCs w:val="36"/>
      </w:rPr>
    </w:pPr>
    <w:r w:rsidRPr="00685688">
      <w:rPr>
        <w:b/>
        <w:sz w:val="36"/>
        <w:szCs w:val="36"/>
      </w:rPr>
      <w:t>BATCH:-  C-2</w:t>
    </w:r>
  </w:p>
  <w:p w:rsidR="00D55B38" w:rsidRPr="00685688" w:rsidRDefault="00D55B38" w:rsidP="00D55B38">
    <w:pPr>
      <w:pStyle w:val="Header"/>
      <w:rPr>
        <w:b/>
        <w:sz w:val="36"/>
        <w:szCs w:val="36"/>
      </w:rPr>
    </w:pPr>
    <w:r>
      <w:rPr>
        <w:b/>
        <w:sz w:val="36"/>
        <w:szCs w:val="36"/>
      </w:rPr>
      <w:t>ROLL  NO:- 223053</w:t>
    </w:r>
  </w:p>
  <w:p w:rsidR="00BD1093" w:rsidRDefault="00D55B38" w:rsidP="00D55B38">
    <w:pPr>
      <w:pStyle w:val="Header"/>
    </w:pPr>
    <w:r>
      <w:rPr>
        <w:b/>
        <w:sz w:val="36"/>
        <w:szCs w:val="36"/>
      </w:rPr>
      <w:t>GR NO:- 17U208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4C" w:rsidRDefault="00BB71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C5580"/>
    <w:multiLevelType w:val="multilevel"/>
    <w:tmpl w:val="A3D6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F79C2"/>
    <w:rsid w:val="000C7E62"/>
    <w:rsid w:val="00153B1F"/>
    <w:rsid w:val="001D0726"/>
    <w:rsid w:val="001F59F9"/>
    <w:rsid w:val="00481A5B"/>
    <w:rsid w:val="006403F7"/>
    <w:rsid w:val="00657A30"/>
    <w:rsid w:val="00720618"/>
    <w:rsid w:val="008F0916"/>
    <w:rsid w:val="00BB714C"/>
    <w:rsid w:val="00BD1093"/>
    <w:rsid w:val="00BF79C2"/>
    <w:rsid w:val="00C83AA4"/>
    <w:rsid w:val="00D55B38"/>
    <w:rsid w:val="00D84DEE"/>
    <w:rsid w:val="00E40077"/>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9C2"/>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semiHidden/>
    <w:unhideWhenUsed/>
    <w:rsid w:val="000C7E6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C7E62"/>
    <w:rPr>
      <w:b/>
      <w:bCs/>
    </w:rPr>
  </w:style>
  <w:style w:type="paragraph" w:styleId="BalloonText">
    <w:name w:val="Balloon Text"/>
    <w:basedOn w:val="Normal"/>
    <w:link w:val="BalloonTextChar"/>
    <w:uiPriority w:val="99"/>
    <w:semiHidden/>
    <w:unhideWhenUsed/>
    <w:rsid w:val="000C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E62"/>
    <w:rPr>
      <w:rFonts w:ascii="Tahoma" w:hAnsi="Tahoma" w:cs="Tahoma"/>
      <w:sz w:val="16"/>
      <w:szCs w:val="16"/>
    </w:rPr>
  </w:style>
  <w:style w:type="paragraph" w:styleId="HTMLPreformatted">
    <w:name w:val="HTML Preformatted"/>
    <w:basedOn w:val="Normal"/>
    <w:link w:val="HTMLPreformattedChar"/>
    <w:uiPriority w:val="99"/>
    <w:semiHidden/>
    <w:unhideWhenUsed/>
    <w:rsid w:val="000C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C7E62"/>
    <w:rPr>
      <w:rFonts w:ascii="Courier New" w:eastAsia="Times New Roman" w:hAnsi="Courier New" w:cs="Courier New"/>
      <w:sz w:val="20"/>
      <w:szCs w:val="20"/>
      <w:lang w:bidi="bn-IN"/>
    </w:rPr>
  </w:style>
  <w:style w:type="character" w:styleId="Hyperlink">
    <w:name w:val="Hyperlink"/>
    <w:basedOn w:val="DefaultParagraphFont"/>
    <w:uiPriority w:val="99"/>
    <w:semiHidden/>
    <w:unhideWhenUsed/>
    <w:rsid w:val="000C7E62"/>
    <w:rPr>
      <w:color w:val="0000FF"/>
      <w:u w:val="single"/>
    </w:rPr>
  </w:style>
  <w:style w:type="paragraph" w:styleId="Header">
    <w:name w:val="header"/>
    <w:basedOn w:val="Normal"/>
    <w:link w:val="HeaderChar"/>
    <w:uiPriority w:val="99"/>
    <w:unhideWhenUsed/>
    <w:rsid w:val="00BD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093"/>
  </w:style>
  <w:style w:type="paragraph" w:styleId="Footer">
    <w:name w:val="footer"/>
    <w:basedOn w:val="Normal"/>
    <w:link w:val="FooterChar"/>
    <w:uiPriority w:val="99"/>
    <w:unhideWhenUsed/>
    <w:rsid w:val="00BD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093"/>
  </w:style>
</w:styles>
</file>

<file path=word/webSettings.xml><?xml version="1.0" encoding="utf-8"?>
<w:webSettings xmlns:r="http://schemas.openxmlformats.org/officeDocument/2006/relationships" xmlns:w="http://schemas.openxmlformats.org/wordprocessingml/2006/main">
  <w:divs>
    <w:div w:id="1200776425">
      <w:bodyDiv w:val="1"/>
      <w:marLeft w:val="0"/>
      <w:marRight w:val="0"/>
      <w:marTop w:val="0"/>
      <w:marBottom w:val="0"/>
      <w:divBdr>
        <w:top w:val="none" w:sz="0" w:space="0" w:color="auto"/>
        <w:left w:val="none" w:sz="0" w:space="0" w:color="auto"/>
        <w:bottom w:val="none" w:sz="0" w:space="0" w:color="auto"/>
        <w:right w:val="none" w:sz="0" w:space="0" w:color="auto"/>
      </w:divBdr>
    </w:div>
    <w:div w:id="1623993725">
      <w:bodyDiv w:val="1"/>
      <w:marLeft w:val="0"/>
      <w:marRight w:val="0"/>
      <w:marTop w:val="0"/>
      <w:marBottom w:val="0"/>
      <w:divBdr>
        <w:top w:val="none" w:sz="0" w:space="0" w:color="auto"/>
        <w:left w:val="none" w:sz="0" w:space="0" w:color="auto"/>
        <w:bottom w:val="none" w:sz="0" w:space="0" w:color="auto"/>
        <w:right w:val="none" w:sz="0" w:space="0" w:color="auto"/>
      </w:divBdr>
    </w:div>
    <w:div w:id="20059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heap-sor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2019-04-29T10:39:00Z</dcterms:created>
  <dcterms:modified xsi:type="dcterms:W3CDTF">2019-05-02T09:00:00Z</dcterms:modified>
</cp:coreProperties>
</file>